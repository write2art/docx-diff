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C340C" w14:textId="77777777" w:rsidR="00D21099" w:rsidRPr="00F01EEB" w:rsidRDefault="004A7604" w:rsidP="00D02C16">
      <w:pPr>
        <w:jc w:val="both"/>
        <w:rPr>
          <w:sz w:val="20"/>
          <w:szCs w:val="20"/>
        </w:rPr>
      </w:pPr>
      <w:r w:rsidRPr="00F01EEB">
        <w:rPr>
          <w:sz w:val="20"/>
          <w:szCs w:val="20"/>
        </w:rPr>
        <w:t xml:space="preserve">Список замечаний по </w:t>
      </w:r>
      <w:r w:rsidR="00EB3BA3" w:rsidRPr="00F01EEB">
        <w:rPr>
          <w:sz w:val="20"/>
          <w:szCs w:val="20"/>
        </w:rPr>
        <w:t xml:space="preserve">итогам </w:t>
      </w:r>
      <w:r w:rsidRPr="00F01EEB">
        <w:rPr>
          <w:sz w:val="20"/>
          <w:szCs w:val="20"/>
        </w:rPr>
        <w:t>показ</w:t>
      </w:r>
      <w:r w:rsidR="00EB3BA3" w:rsidRPr="00F01EEB">
        <w:rPr>
          <w:sz w:val="20"/>
          <w:szCs w:val="20"/>
        </w:rPr>
        <w:t>а</w:t>
      </w:r>
      <w:r w:rsidRPr="00F01EEB">
        <w:rPr>
          <w:sz w:val="20"/>
          <w:szCs w:val="20"/>
        </w:rPr>
        <w:t xml:space="preserve"> в банк</w:t>
      </w:r>
      <w:r w:rsidR="00EB3BA3" w:rsidRPr="00F01EEB">
        <w:rPr>
          <w:sz w:val="20"/>
          <w:szCs w:val="20"/>
        </w:rPr>
        <w:t>е</w:t>
      </w:r>
      <w:r w:rsidRPr="00F01EEB">
        <w:rPr>
          <w:sz w:val="20"/>
          <w:szCs w:val="20"/>
        </w:rPr>
        <w:t xml:space="preserve"> СПБ</w:t>
      </w:r>
    </w:p>
    <w:p w14:paraId="331583E8" w14:textId="77777777" w:rsidR="00EB3BA3" w:rsidRPr="00D21507" w:rsidRDefault="00EB3BA3" w:rsidP="00D02C16">
      <w:pPr>
        <w:jc w:val="both"/>
        <w:rPr>
          <w:sz w:val="20"/>
          <w:szCs w:val="20"/>
          <w:lang w:val="en-US"/>
        </w:rPr>
      </w:pPr>
      <w:r w:rsidRPr="00F01EEB">
        <w:rPr>
          <w:sz w:val="20"/>
          <w:szCs w:val="20"/>
        </w:rPr>
        <w:t>Доработки по интерфейсу</w:t>
      </w:r>
    </w:p>
    <w:p w14:paraId="5B722310" w14:textId="77777777" w:rsidR="00B250AE" w:rsidRPr="00F01EEB" w:rsidRDefault="00B250AE" w:rsidP="00D02C1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F01EEB">
        <w:rPr>
          <w:sz w:val="20"/>
          <w:szCs w:val="20"/>
        </w:rPr>
        <w:t xml:space="preserve">Сделать </w:t>
      </w:r>
      <w:r w:rsidR="00D02C16" w:rsidRPr="00F01EEB">
        <w:rPr>
          <w:sz w:val="20"/>
          <w:szCs w:val="20"/>
        </w:rPr>
        <w:t>так, чтобы</w:t>
      </w:r>
      <w:r w:rsidRPr="00F01EEB">
        <w:rPr>
          <w:sz w:val="20"/>
          <w:szCs w:val="20"/>
        </w:rPr>
        <w:t xml:space="preserve"> у оператора была возможность отдавать свои заявки другому оператору.</w:t>
      </w:r>
    </w:p>
    <w:p w14:paraId="44B7F71A" w14:textId="77777777" w:rsidR="00B250AE" w:rsidRPr="00F01EEB" w:rsidRDefault="00B250AE" w:rsidP="00D02C1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F01EEB">
        <w:rPr>
          <w:sz w:val="20"/>
          <w:szCs w:val="20"/>
        </w:rPr>
        <w:t>Для администратора, который может передавать заявки, сделать возможность пакетной передачи заявок (например, все заявки одного оператора, передать другому)</w:t>
      </w:r>
    </w:p>
    <w:p w14:paraId="608F7590" w14:textId="77777777" w:rsidR="00B250AE" w:rsidRPr="00F01EEB" w:rsidRDefault="00B250AE" w:rsidP="00D02C1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F01EEB">
        <w:rPr>
          <w:sz w:val="20"/>
          <w:szCs w:val="20"/>
        </w:rPr>
        <w:t xml:space="preserve">Показывать буквенный итог </w:t>
      </w:r>
      <w:del w:id="0" w:author="Кравченко Алина Николаевна" w:date="2019-12-04T17:32:00Z">
        <w:r w:rsidRPr="00F01EEB" w:rsidDel="002C4D4B">
          <w:rPr>
            <w:sz w:val="20"/>
            <w:szCs w:val="20"/>
          </w:rPr>
          <w:delText xml:space="preserve">скоринга </w:delText>
        </w:r>
      </w:del>
      <w:ins w:id="1" w:author="Кравченко Алина Николаевна" w:date="2019-12-04T17:32:00Z">
        <w:r w:rsidR="002C4D4B" w:rsidRPr="00F01EEB">
          <w:rPr>
            <w:sz w:val="20"/>
            <w:szCs w:val="20"/>
          </w:rPr>
          <w:t xml:space="preserve">рейтинга </w:t>
        </w:r>
      </w:ins>
      <w:r w:rsidRPr="00F01EEB">
        <w:rPr>
          <w:sz w:val="20"/>
          <w:szCs w:val="20"/>
        </w:rPr>
        <w:t>в заявке (вместо нынешних 15/51)</w:t>
      </w:r>
    </w:p>
    <w:p w14:paraId="7A9DFC56" w14:textId="77777777" w:rsidR="00EB3BA3" w:rsidRPr="00F01EEB" w:rsidRDefault="00EB3BA3" w:rsidP="00D02C1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F01EEB">
        <w:rPr>
          <w:sz w:val="20"/>
          <w:szCs w:val="20"/>
        </w:rPr>
        <w:t>Добавить экран с историей клиента, на котором будут видны все заявки этого клиента, текущие и архивные.</w:t>
      </w:r>
      <w:ins w:id="2" w:author="Кравченко Алина Николаевна" w:date="2019-12-04T17:34:00Z">
        <w:r w:rsidR="002C4D4B" w:rsidRPr="00F01EEB">
          <w:rPr>
            <w:sz w:val="20"/>
            <w:szCs w:val="20"/>
          </w:rPr>
          <w:t xml:space="preserve"> </w:t>
        </w:r>
      </w:ins>
    </w:p>
    <w:p w14:paraId="19E66615" w14:textId="0181880B" w:rsidR="00D20C01" w:rsidRPr="00F01EEB" w:rsidDel="001C41DE" w:rsidRDefault="00D20C01" w:rsidP="00D02C16">
      <w:pPr>
        <w:pStyle w:val="ListParagraph"/>
        <w:numPr>
          <w:ilvl w:val="0"/>
          <w:numId w:val="1"/>
        </w:numPr>
        <w:jc w:val="both"/>
        <w:rPr>
          <w:del w:id="3" w:author="Microsoft Office User" w:date="2020-01-06T18:14:00Z"/>
          <w:sz w:val="20"/>
          <w:szCs w:val="20"/>
        </w:rPr>
      </w:pPr>
      <w:del w:id="4" w:author="Microsoft Office User" w:date="2020-01-06T18:14:00Z">
        <w:r w:rsidRPr="00F01EEB" w:rsidDel="001C41DE">
          <w:rPr>
            <w:sz w:val="20"/>
            <w:szCs w:val="20"/>
          </w:rPr>
          <w:delText xml:space="preserve">В кабинете банка, на вкладке «история» </w:delText>
        </w:r>
        <w:r w:rsidR="00D02C16" w:rsidRPr="00F01EEB" w:rsidDel="001C41DE">
          <w:rPr>
            <w:sz w:val="20"/>
            <w:szCs w:val="20"/>
          </w:rPr>
          <w:delText>заявки, указывать</w:delText>
        </w:r>
        <w:r w:rsidRPr="00F01EEB" w:rsidDel="001C41DE">
          <w:rPr>
            <w:sz w:val="20"/>
            <w:szCs w:val="20"/>
          </w:rPr>
          <w:delText xml:space="preserve"> причину отклонения.</w:delText>
        </w:r>
      </w:del>
    </w:p>
    <w:p w14:paraId="36E6EA67" w14:textId="729CB026" w:rsidR="00D20C01" w:rsidRPr="00F01EEB" w:rsidDel="00DC022A" w:rsidRDefault="00D20C01" w:rsidP="00D02C16">
      <w:pPr>
        <w:pStyle w:val="ListParagraph"/>
        <w:numPr>
          <w:ilvl w:val="0"/>
          <w:numId w:val="1"/>
        </w:numPr>
        <w:jc w:val="both"/>
        <w:rPr>
          <w:del w:id="5" w:author="Microsoft Office User" w:date="2020-01-06T18:15:00Z"/>
          <w:sz w:val="20"/>
          <w:szCs w:val="20"/>
        </w:rPr>
      </w:pPr>
      <w:del w:id="6" w:author="Microsoft Office User" w:date="2020-01-06T18:15:00Z">
        <w:r w:rsidRPr="00F01EEB" w:rsidDel="00DC022A">
          <w:rPr>
            <w:sz w:val="20"/>
            <w:szCs w:val="20"/>
          </w:rPr>
          <w:delText>На вкладке «риски» добавить кнопку «сформировать профсуждение».</w:delText>
        </w:r>
      </w:del>
    </w:p>
    <w:p w14:paraId="53BB42CA" w14:textId="77777777" w:rsidR="00D20C01" w:rsidRPr="00F01EEB" w:rsidRDefault="00D20C01" w:rsidP="00D02C1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F01EEB">
        <w:rPr>
          <w:sz w:val="20"/>
          <w:szCs w:val="20"/>
        </w:rPr>
        <w:t>Оператор должен иметь возможность от</w:t>
      </w:r>
      <w:r w:rsidR="00737B5C" w:rsidRPr="00F01EEB">
        <w:rPr>
          <w:sz w:val="20"/>
          <w:szCs w:val="20"/>
        </w:rPr>
        <w:t xml:space="preserve">клонить заявку с которой работает. </w:t>
      </w:r>
    </w:p>
    <w:p w14:paraId="51FE2343" w14:textId="77777777" w:rsidR="00737B5C" w:rsidRPr="00F01EEB" w:rsidRDefault="00737B5C" w:rsidP="00D02C1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F01EEB">
        <w:rPr>
          <w:sz w:val="20"/>
          <w:szCs w:val="20"/>
        </w:rPr>
        <w:t xml:space="preserve">Оператор/администратор выбирают кому отправлять заявку на утверждение, в случае если они не проходят по суммам. </w:t>
      </w:r>
    </w:p>
    <w:p w14:paraId="1D9BA00D" w14:textId="77777777" w:rsidR="00737B5C" w:rsidRPr="00F44721" w:rsidDel="00F44721" w:rsidRDefault="00737B5C">
      <w:pPr>
        <w:pStyle w:val="ListParagraph"/>
        <w:numPr>
          <w:ilvl w:val="0"/>
          <w:numId w:val="1"/>
        </w:numPr>
        <w:jc w:val="both"/>
        <w:rPr>
          <w:del w:id="7" w:author="Кравченко Алина Николаевна" w:date="2019-12-04T17:45:00Z"/>
          <w:sz w:val="20"/>
          <w:szCs w:val="20"/>
          <w:rPrChange w:id="8" w:author="Кравченко Алина Николаевна" w:date="2019-12-04T17:45:00Z">
            <w:rPr>
              <w:del w:id="9" w:author="Кравченко Алина Николаевна" w:date="2019-12-04T17:45:00Z"/>
              <w:color w:val="FF0000"/>
              <w:sz w:val="20"/>
              <w:szCs w:val="20"/>
            </w:rPr>
          </w:rPrChange>
        </w:rPr>
        <w:pPrChange w:id="10" w:author="Кравченко Алина Николаевна" w:date="2019-12-04T17:45:00Z">
          <w:pPr>
            <w:jc w:val="both"/>
          </w:pPr>
        </w:pPrChange>
      </w:pPr>
      <w:r w:rsidRPr="00F01EEB">
        <w:rPr>
          <w:sz w:val="20"/>
          <w:szCs w:val="20"/>
        </w:rPr>
        <w:t xml:space="preserve">При отклонении заявки сделать возможность выбора из стандартного списка причин отказа. Так же оставить возможность ввода произвольной причины. </w:t>
      </w:r>
      <w:r w:rsidRPr="00F44721">
        <w:rPr>
          <w:sz w:val="20"/>
          <w:szCs w:val="20"/>
          <w:rPrChange w:id="11" w:author="Кравченко Алина Николаевна" w:date="2019-12-04T17:44:00Z">
            <w:rPr>
              <w:highlight w:val="cyan"/>
            </w:rPr>
          </w:rPrChange>
        </w:rPr>
        <w:t>Список стандартных причин уточнить отдельно.</w:t>
      </w:r>
      <w:ins w:id="12" w:author="Кравченко Алина Николаевна" w:date="2019-12-04T16:24:00Z">
        <w:r w:rsidR="00390A6E" w:rsidRPr="00F44721">
          <w:rPr>
            <w:sz w:val="20"/>
            <w:szCs w:val="20"/>
            <w:rPrChange w:id="13" w:author="Кравченко Алина Николаевна" w:date="2019-12-04T17:44:00Z">
              <w:rPr/>
            </w:rPrChange>
          </w:rPr>
          <w:t xml:space="preserve"> </w:t>
        </w:r>
        <w:r w:rsidR="00390A6E" w:rsidRPr="00F44721">
          <w:rPr>
            <w:color w:val="FF0000"/>
            <w:sz w:val="20"/>
            <w:szCs w:val="20"/>
            <w:rPrChange w:id="14" w:author="Кравченко Алина Николаевна" w:date="2019-12-04T17:44:00Z">
              <w:rPr/>
            </w:rPrChange>
          </w:rPr>
          <w:t>(Приложение 1 к списку замечаний)</w:t>
        </w:r>
      </w:ins>
    </w:p>
    <w:p w14:paraId="7657DCF9" w14:textId="77777777" w:rsidR="00F44721" w:rsidRPr="00F44721" w:rsidRDefault="00F44721" w:rsidP="00D02C16">
      <w:pPr>
        <w:pStyle w:val="ListParagraph"/>
        <w:numPr>
          <w:ilvl w:val="0"/>
          <w:numId w:val="1"/>
        </w:numPr>
        <w:jc w:val="both"/>
        <w:rPr>
          <w:ins w:id="15" w:author="Кравченко Алина Николаевна" w:date="2019-12-04T17:45:00Z"/>
          <w:sz w:val="20"/>
          <w:szCs w:val="20"/>
          <w:rPrChange w:id="16" w:author="Кравченко Алина Николаевна" w:date="2019-12-04T17:44:00Z">
            <w:rPr>
              <w:ins w:id="17" w:author="Кравченко Алина Николаевна" w:date="2019-12-04T17:45:00Z"/>
            </w:rPr>
          </w:rPrChange>
        </w:rPr>
      </w:pPr>
    </w:p>
    <w:p w14:paraId="23C53CE3" w14:textId="40DBAB33" w:rsidR="00897F79" w:rsidDel="00F44721" w:rsidRDefault="00976432">
      <w:pPr>
        <w:pStyle w:val="ListParagraph"/>
        <w:numPr>
          <w:ilvl w:val="0"/>
          <w:numId w:val="1"/>
        </w:numPr>
        <w:jc w:val="both"/>
        <w:rPr>
          <w:del w:id="18" w:author="Кравченко Алина Николаевна" w:date="2019-12-04T17:34:00Z"/>
          <w:sz w:val="20"/>
          <w:szCs w:val="20"/>
        </w:rPr>
        <w:pPrChange w:id="19" w:author="Кравченко Алина Николаевна" w:date="2019-12-04T17:45:00Z">
          <w:pPr>
            <w:jc w:val="both"/>
          </w:pPr>
        </w:pPrChange>
      </w:pPr>
      <w:r w:rsidRPr="00F44721">
        <w:rPr>
          <w:sz w:val="20"/>
          <w:szCs w:val="20"/>
          <w:rPrChange w:id="20" w:author="Кравченко Алина Николаевна" w:date="2019-12-04T17:45:00Z">
            <w:rPr/>
          </w:rPrChange>
        </w:rPr>
        <w:t xml:space="preserve">Добавить клиенту возможность указать как он хочет получить оригинал БГ – почта, курьер, </w:t>
      </w:r>
      <w:commentRangeStart w:id="21"/>
      <w:del w:id="22" w:author="Кравченко Алина Николаевна" w:date="2019-12-04T19:07:00Z">
        <w:r w:rsidRPr="00F44721" w:rsidDel="00852005">
          <w:rPr>
            <w:sz w:val="20"/>
            <w:szCs w:val="20"/>
            <w:rPrChange w:id="23" w:author="Кравченко Алина Николаевна" w:date="2019-12-04T17:45:00Z">
              <w:rPr/>
            </w:rPrChange>
          </w:rPr>
          <w:delText xml:space="preserve">совсем не хочет получать оригинал. </w:delText>
        </w:r>
      </w:del>
      <w:ins w:id="24" w:author="Кравченко Алина Николаевна" w:date="2019-12-04T19:07:00Z">
        <w:r w:rsidR="00852005">
          <w:rPr>
            <w:sz w:val="20"/>
            <w:szCs w:val="20"/>
          </w:rPr>
          <w:t>самовывоз</w:t>
        </w:r>
      </w:ins>
    </w:p>
    <w:commentRangeEnd w:id="21"/>
    <w:p w14:paraId="60BD90D4" w14:textId="77777777" w:rsidR="00F44721" w:rsidRPr="00F44721" w:rsidRDefault="00E56276">
      <w:pPr>
        <w:pStyle w:val="ListParagraph"/>
        <w:numPr>
          <w:ilvl w:val="0"/>
          <w:numId w:val="1"/>
        </w:numPr>
        <w:jc w:val="both"/>
        <w:rPr>
          <w:ins w:id="25" w:author="Кравченко Алина Николаевна" w:date="2019-12-04T17:45:00Z"/>
          <w:sz w:val="20"/>
          <w:szCs w:val="20"/>
          <w:rPrChange w:id="26" w:author="Кравченко Алина Николаевна" w:date="2019-12-04T17:45:00Z">
            <w:rPr>
              <w:ins w:id="27" w:author="Кравченко Алина Николаевна" w:date="2019-12-04T17:45:00Z"/>
            </w:rPr>
          </w:rPrChange>
        </w:rPr>
      </w:pPr>
      <w:r>
        <w:rPr>
          <w:rStyle w:val="CommentReference"/>
        </w:rPr>
        <w:commentReference w:id="21"/>
      </w:r>
    </w:p>
    <w:p w14:paraId="6369EFFA" w14:textId="77777777" w:rsidR="00EB3BA3" w:rsidRDefault="00EB3BA3">
      <w:pPr>
        <w:pStyle w:val="ListParagraph"/>
        <w:jc w:val="both"/>
        <w:rPr>
          <w:ins w:id="28" w:author="Кравченко Алина Николаевна" w:date="2019-12-04T17:45:00Z"/>
        </w:rPr>
        <w:pPrChange w:id="29" w:author="Кравченко Алина Николаевна" w:date="2019-12-04T17:45:00Z">
          <w:pPr>
            <w:jc w:val="both"/>
          </w:pPr>
        </w:pPrChange>
      </w:pPr>
    </w:p>
    <w:p w14:paraId="7228374A" w14:textId="77777777" w:rsidR="00F44721" w:rsidRPr="00F44721" w:rsidRDefault="00F44721">
      <w:pPr>
        <w:pStyle w:val="ListParagraph"/>
        <w:jc w:val="both"/>
        <w:pPrChange w:id="30" w:author="Кравченко Алина Николаевна" w:date="2019-12-04T17:45:00Z">
          <w:pPr>
            <w:jc w:val="both"/>
          </w:pPr>
        </w:pPrChange>
      </w:pPr>
    </w:p>
    <w:p w14:paraId="0BDDFA30" w14:textId="77777777" w:rsidR="00EB3BA3" w:rsidRPr="00F44721" w:rsidRDefault="00EB3BA3" w:rsidP="00D02C16">
      <w:pPr>
        <w:jc w:val="both"/>
        <w:rPr>
          <w:sz w:val="20"/>
          <w:szCs w:val="20"/>
          <w:rPrChange w:id="31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32" w:author="Кравченко Алина Николаевна" w:date="2019-12-04T17:44:00Z">
            <w:rPr/>
          </w:rPrChange>
        </w:rPr>
        <w:t xml:space="preserve">Доработка заявок и банковский </w:t>
      </w:r>
      <w:proofErr w:type="spellStart"/>
      <w:r w:rsidRPr="00F44721">
        <w:rPr>
          <w:sz w:val="20"/>
          <w:szCs w:val="20"/>
          <w:rPrChange w:id="33" w:author="Кравченко Алина Николаевна" w:date="2019-12-04T17:44:00Z">
            <w:rPr/>
          </w:rPrChange>
        </w:rPr>
        <w:t>скоринг</w:t>
      </w:r>
      <w:proofErr w:type="spellEnd"/>
    </w:p>
    <w:p w14:paraId="5DD3B0EB" w14:textId="1DBC965C" w:rsidR="00D20C01" w:rsidRDefault="00EB3BA3" w:rsidP="00D02C16">
      <w:pPr>
        <w:pStyle w:val="ListParagraph"/>
        <w:numPr>
          <w:ilvl w:val="0"/>
          <w:numId w:val="2"/>
        </w:numPr>
        <w:jc w:val="both"/>
        <w:rPr>
          <w:ins w:id="34" w:author="Денис Романенко" w:date="2019-12-05T12:39:00Z"/>
          <w:sz w:val="20"/>
          <w:szCs w:val="20"/>
        </w:rPr>
      </w:pPr>
      <w:r w:rsidRPr="00F44721">
        <w:rPr>
          <w:sz w:val="20"/>
          <w:szCs w:val="20"/>
          <w:rPrChange w:id="35" w:author="Кравченко Алина Николаевна" w:date="2019-12-04T17:44:00Z">
            <w:rPr/>
          </w:rPrChange>
        </w:rPr>
        <w:t xml:space="preserve">При отправке заявки на доработку, клиент может поменять </w:t>
      </w:r>
      <w:commentRangeStart w:id="36"/>
      <w:commentRangeStart w:id="37"/>
      <w:r w:rsidRPr="00F44721">
        <w:rPr>
          <w:sz w:val="20"/>
          <w:szCs w:val="20"/>
          <w:rPrChange w:id="38" w:author="Кравченко Алина Николаевна" w:date="2019-12-04T17:44:00Z">
            <w:rPr/>
          </w:rPrChange>
        </w:rPr>
        <w:t xml:space="preserve">только приложенные сканы документов. </w:t>
      </w:r>
      <w:commentRangeEnd w:id="36"/>
      <w:r w:rsidR="00E56276">
        <w:rPr>
          <w:rStyle w:val="CommentReference"/>
        </w:rPr>
        <w:commentReference w:id="36"/>
      </w:r>
      <w:commentRangeEnd w:id="37"/>
      <w:r w:rsidR="00D01FD6">
        <w:rPr>
          <w:rStyle w:val="CommentReference"/>
        </w:rPr>
        <w:commentReference w:id="37"/>
      </w:r>
      <w:r w:rsidRPr="00F44721">
        <w:rPr>
          <w:sz w:val="20"/>
          <w:szCs w:val="20"/>
          <w:rPrChange w:id="39" w:author="Кравченко Алина Николаевна" w:date="2019-12-04T17:44:00Z">
            <w:rPr/>
          </w:rPrChange>
        </w:rPr>
        <w:t>Анкетные данные о компании и учредителях остаются прежними.</w:t>
      </w:r>
      <w:ins w:id="40" w:author="Microsoft Office User" w:date="2020-01-06T17:46:00Z">
        <w:r w:rsidR="0084454D">
          <w:rPr>
            <w:sz w:val="20"/>
            <w:szCs w:val="20"/>
          </w:rPr>
          <w:t xml:space="preserve"> И тут ещё – что бы видно было что вставили что-то. </w:t>
        </w:r>
      </w:ins>
      <w:del w:id="41" w:author="Microsoft Office User" w:date="2020-01-06T17:46:00Z">
        <w:r w:rsidRPr="00F44721" w:rsidDel="0084454D">
          <w:rPr>
            <w:sz w:val="20"/>
            <w:szCs w:val="20"/>
            <w:rPrChange w:id="42" w:author="Кравченко Алина Николаевна" w:date="2019-12-04T17:44:00Z">
              <w:rPr/>
            </w:rPrChange>
          </w:rPr>
          <w:delText xml:space="preserve"> </w:delText>
        </w:r>
      </w:del>
      <w:r w:rsidRPr="00F44721">
        <w:rPr>
          <w:sz w:val="20"/>
          <w:szCs w:val="20"/>
          <w:rPrChange w:id="43" w:author="Кравченко Алина Николаевна" w:date="2019-12-04T17:44:00Z">
            <w:rPr/>
          </w:rPrChange>
        </w:rPr>
        <w:t xml:space="preserve">В случае, если требуется внести изменения в них, надо создавать новую заявку. </w:t>
      </w:r>
      <w:r w:rsidR="00D20C01" w:rsidRPr="00F44721">
        <w:rPr>
          <w:sz w:val="20"/>
          <w:szCs w:val="20"/>
          <w:rPrChange w:id="44" w:author="Кравченко Алина Николаевна" w:date="2019-12-04T17:44:00Z">
            <w:rPr/>
          </w:rPrChange>
        </w:rPr>
        <w:t xml:space="preserve">При возвращении заявки с доработки, она попадает в банк минуя </w:t>
      </w:r>
      <w:proofErr w:type="spellStart"/>
      <w:r w:rsidR="00D20C01" w:rsidRPr="00F44721">
        <w:rPr>
          <w:sz w:val="20"/>
          <w:szCs w:val="20"/>
          <w:rPrChange w:id="45" w:author="Кравченко Алина Николаевна" w:date="2019-12-04T17:44:00Z">
            <w:rPr/>
          </w:rPrChange>
        </w:rPr>
        <w:t>скоринг</w:t>
      </w:r>
      <w:proofErr w:type="spellEnd"/>
      <w:r w:rsidR="00D20C01" w:rsidRPr="00F44721">
        <w:rPr>
          <w:sz w:val="20"/>
          <w:szCs w:val="20"/>
          <w:rPrChange w:id="46" w:author="Кравченко Алина Николаевна" w:date="2019-12-04T17:44:00Z">
            <w:rPr/>
          </w:rPrChange>
        </w:rPr>
        <w:t xml:space="preserve">. </w:t>
      </w:r>
    </w:p>
    <w:p w14:paraId="46F2EA31" w14:textId="110F3636" w:rsidR="00CF5A5D" w:rsidRPr="00CF5A5D" w:rsidRDefault="00CF5A5D">
      <w:pPr>
        <w:pStyle w:val="ListParagraph"/>
        <w:jc w:val="both"/>
        <w:rPr>
          <w:color w:val="1F3864" w:themeColor="accent5" w:themeShade="80"/>
          <w:sz w:val="20"/>
          <w:szCs w:val="20"/>
          <w:rPrChange w:id="47" w:author="Денис Романенко" w:date="2019-12-05T12:40:00Z">
            <w:rPr/>
          </w:rPrChange>
        </w:rPr>
        <w:pPrChange w:id="48" w:author="Денис Романенко" w:date="2019-12-05T12:40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ins w:id="49" w:author="Денис Романенко" w:date="2019-12-05T12:39:00Z">
        <w:r w:rsidRPr="00CF5A5D">
          <w:rPr>
            <w:color w:val="1F3864" w:themeColor="accent5" w:themeShade="80"/>
            <w:sz w:val="20"/>
            <w:szCs w:val="20"/>
            <w:rPrChange w:id="50" w:author="Денис Романенко" w:date="2019-12-05T12:40:00Z">
              <w:rPr/>
            </w:rPrChange>
          </w:rPr>
          <w:t xml:space="preserve">Система показывает (выделяет) документы которые были изменены, т.е. не прошли верификацию ранее. То что уже было </w:t>
        </w:r>
      </w:ins>
      <w:ins w:id="51" w:author="Денис Романенко" w:date="2019-12-05T12:40:00Z">
        <w:r w:rsidRPr="00CF5A5D">
          <w:rPr>
            <w:color w:val="1F3864" w:themeColor="accent5" w:themeShade="80"/>
            <w:sz w:val="20"/>
            <w:szCs w:val="20"/>
          </w:rPr>
          <w:t>верифицировано</w:t>
        </w:r>
        <w:r>
          <w:rPr>
            <w:color w:val="1F3864" w:themeColor="accent5" w:themeShade="80"/>
            <w:sz w:val="20"/>
            <w:szCs w:val="20"/>
          </w:rPr>
          <w:t xml:space="preserve"> повторной проверки не требует. </w:t>
        </w:r>
      </w:ins>
    </w:p>
    <w:p w14:paraId="1D370B07" w14:textId="77777777" w:rsidR="00D20C01" w:rsidRPr="00F44721" w:rsidRDefault="00D20C01" w:rsidP="00D02C16">
      <w:pPr>
        <w:pStyle w:val="ListParagraph"/>
        <w:numPr>
          <w:ilvl w:val="0"/>
          <w:numId w:val="2"/>
        </w:numPr>
        <w:jc w:val="both"/>
        <w:rPr>
          <w:sz w:val="20"/>
          <w:szCs w:val="20"/>
          <w:rPrChange w:id="52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53" w:author="Кравченко Алина Николаевна" w:date="2019-12-04T17:44:00Z">
            <w:rPr/>
          </w:rPrChange>
        </w:rPr>
        <w:t>Единовременно в системе, по одному аукциону может быть только одна активная заявка от одного клиента. Если требуется подать заявку повторно, предыдущую надо отклонить.</w:t>
      </w:r>
    </w:p>
    <w:p w14:paraId="63AED558" w14:textId="77777777" w:rsidR="00D20C01" w:rsidRPr="00F44721" w:rsidDel="00F44721" w:rsidRDefault="00D20C01" w:rsidP="00D02C16">
      <w:pPr>
        <w:jc w:val="both"/>
        <w:rPr>
          <w:del w:id="54" w:author="Кравченко Алина Николаевна" w:date="2019-12-04T17:44:00Z"/>
          <w:sz w:val="20"/>
          <w:szCs w:val="20"/>
          <w:rPrChange w:id="55" w:author="Кравченко Алина Николаевна" w:date="2019-12-04T17:44:00Z">
            <w:rPr>
              <w:del w:id="56" w:author="Кравченко Алина Николаевна" w:date="2019-12-04T17:44:00Z"/>
            </w:rPr>
          </w:rPrChange>
        </w:rPr>
      </w:pPr>
    </w:p>
    <w:p w14:paraId="453B8DF3" w14:textId="77777777" w:rsidR="00F44721" w:rsidRPr="00F44721" w:rsidRDefault="00F44721" w:rsidP="00D02C16">
      <w:pPr>
        <w:jc w:val="both"/>
        <w:rPr>
          <w:ins w:id="57" w:author="Кравченко Алина Николаевна" w:date="2019-12-04T17:44:00Z"/>
          <w:sz w:val="20"/>
          <w:szCs w:val="20"/>
          <w:rPrChange w:id="58" w:author="Кравченко Алина Николаевна" w:date="2019-12-04T17:44:00Z">
            <w:rPr>
              <w:ins w:id="59" w:author="Кравченко Алина Николаевна" w:date="2019-12-04T17:44:00Z"/>
            </w:rPr>
          </w:rPrChange>
        </w:rPr>
      </w:pPr>
    </w:p>
    <w:p w14:paraId="18C17C38" w14:textId="77777777" w:rsidR="00737B5C" w:rsidRPr="00F44721" w:rsidRDefault="00737B5C" w:rsidP="00D02C16">
      <w:pPr>
        <w:jc w:val="both"/>
        <w:rPr>
          <w:sz w:val="20"/>
          <w:szCs w:val="20"/>
          <w:rPrChange w:id="60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61" w:author="Кравченко Алина Николаевна" w:date="2019-12-04T17:44:00Z">
            <w:rPr/>
          </w:rPrChange>
        </w:rPr>
        <w:t>Подпись заявок</w:t>
      </w:r>
    </w:p>
    <w:p w14:paraId="51C73B1F" w14:textId="77777777" w:rsidR="00737B5C" w:rsidRPr="00F44721" w:rsidRDefault="00737B5C" w:rsidP="00D02C16">
      <w:pPr>
        <w:pStyle w:val="ListParagraph"/>
        <w:numPr>
          <w:ilvl w:val="0"/>
          <w:numId w:val="3"/>
        </w:numPr>
        <w:jc w:val="both"/>
        <w:rPr>
          <w:sz w:val="20"/>
          <w:szCs w:val="20"/>
          <w:rPrChange w:id="62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63" w:author="Кравченко Алина Николаевна" w:date="2019-12-04T17:44:00Z">
            <w:rPr/>
          </w:rPrChange>
        </w:rPr>
        <w:t xml:space="preserve">Настроить шаблон договора и БГ таким образом, чтобы в него вставлялись реквизиты сотрудника, который отправляет предложение клиенту (подписант со стороны банка). </w:t>
      </w:r>
    </w:p>
    <w:p w14:paraId="6333F8BD" w14:textId="33758303" w:rsidR="00D20C01" w:rsidRDefault="00737B5C" w:rsidP="00D02C16">
      <w:pPr>
        <w:pStyle w:val="ListParagraph"/>
        <w:numPr>
          <w:ilvl w:val="0"/>
          <w:numId w:val="3"/>
        </w:numPr>
        <w:jc w:val="both"/>
        <w:rPr>
          <w:ins w:id="64" w:author="Microsoft Office User" w:date="2020-01-06T17:45:00Z"/>
          <w:sz w:val="20"/>
          <w:szCs w:val="20"/>
        </w:rPr>
      </w:pPr>
      <w:r w:rsidRPr="00F44721">
        <w:rPr>
          <w:sz w:val="20"/>
          <w:szCs w:val="20"/>
          <w:rPrChange w:id="65" w:author="Кравченко Алина Николаевна" w:date="2019-12-04T17:44:00Z">
            <w:rPr/>
          </w:rPrChange>
        </w:rPr>
        <w:t>Документы в чате подписываются сразу, при загрузке файла.</w:t>
      </w:r>
    </w:p>
    <w:p w14:paraId="3E2FCFD9" w14:textId="6B8237AD" w:rsidR="0084454D" w:rsidRPr="00F44721" w:rsidRDefault="0084454D" w:rsidP="00D02C16">
      <w:pPr>
        <w:pStyle w:val="ListParagraph"/>
        <w:numPr>
          <w:ilvl w:val="0"/>
          <w:numId w:val="3"/>
        </w:numPr>
        <w:jc w:val="both"/>
        <w:rPr>
          <w:sz w:val="20"/>
          <w:szCs w:val="20"/>
          <w:rPrChange w:id="66" w:author="Кравченко Алина Николаевна" w:date="2019-12-04T17:44:00Z">
            <w:rPr/>
          </w:rPrChange>
        </w:rPr>
      </w:pPr>
      <w:ins w:id="67" w:author="Microsoft Office User" w:date="2020-01-06T17:46:00Z">
        <w:r>
          <w:rPr>
            <w:sz w:val="20"/>
            <w:szCs w:val="20"/>
          </w:rPr>
          <w:t xml:space="preserve">Просто какой-то дополнительный пункт. </w:t>
        </w:r>
      </w:ins>
    </w:p>
    <w:p w14:paraId="5BDA5AC0" w14:textId="77777777" w:rsidR="00976432" w:rsidRPr="00F44721" w:rsidRDefault="00976432" w:rsidP="00D02C16">
      <w:pPr>
        <w:jc w:val="both"/>
        <w:rPr>
          <w:sz w:val="20"/>
          <w:szCs w:val="20"/>
          <w:rPrChange w:id="68" w:author="Кравченко Алина Николаевна" w:date="2019-12-04T17:44:00Z">
            <w:rPr/>
          </w:rPrChange>
        </w:rPr>
      </w:pPr>
    </w:p>
    <w:p w14:paraId="62D86DC3" w14:textId="77777777" w:rsidR="00976432" w:rsidRPr="00F44721" w:rsidRDefault="00976432" w:rsidP="00D02C16">
      <w:pPr>
        <w:jc w:val="both"/>
        <w:rPr>
          <w:sz w:val="20"/>
          <w:szCs w:val="20"/>
          <w:rPrChange w:id="69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70" w:author="Кравченко Алина Николаевна" w:date="2019-12-04T17:44:00Z">
            <w:rPr/>
          </w:rPrChange>
        </w:rPr>
        <w:t>Формирование документов</w:t>
      </w:r>
    </w:p>
    <w:p w14:paraId="23F7AEE7" w14:textId="77777777" w:rsidR="00A40072" w:rsidRDefault="00976432" w:rsidP="00D02C16">
      <w:pPr>
        <w:pStyle w:val="ListParagraph"/>
        <w:numPr>
          <w:ilvl w:val="0"/>
          <w:numId w:val="4"/>
        </w:numPr>
        <w:jc w:val="both"/>
        <w:rPr>
          <w:ins w:id="71" w:author="Кравченко Алина Николаевна" w:date="2019-12-04T17:52:00Z"/>
          <w:sz w:val="20"/>
          <w:szCs w:val="20"/>
        </w:rPr>
      </w:pPr>
      <w:r w:rsidRPr="00F44721">
        <w:rPr>
          <w:sz w:val="20"/>
          <w:szCs w:val="20"/>
          <w:rPrChange w:id="72" w:author="Кравченко Алина Николаевна" w:date="2019-12-04T17:44:00Z">
            <w:rPr/>
          </w:rPrChange>
        </w:rPr>
        <w:t>Добавить в шаблоны документов по заявке решение для кредитного досье (не отправляется клиенту). Шаблон надо получить от банка.</w:t>
      </w:r>
    </w:p>
    <w:p w14:paraId="6FFD9E52" w14:textId="77777777" w:rsidR="00976432" w:rsidRPr="00F44721" w:rsidRDefault="00976432">
      <w:pPr>
        <w:pStyle w:val="ListParagraph"/>
        <w:jc w:val="both"/>
        <w:rPr>
          <w:sz w:val="20"/>
          <w:szCs w:val="20"/>
          <w:rPrChange w:id="73" w:author="Кравченко Алина Николаевна" w:date="2019-12-04T17:44:00Z">
            <w:rPr/>
          </w:rPrChange>
        </w:rPr>
        <w:pPrChange w:id="74" w:author="Кравченко Алина Николаевна" w:date="2019-12-04T17:52:00Z">
          <w:pPr>
            <w:pStyle w:val="ListParagraph"/>
            <w:numPr>
              <w:numId w:val="4"/>
            </w:numPr>
            <w:ind w:hanging="360"/>
            <w:jc w:val="both"/>
          </w:pPr>
        </w:pPrChange>
      </w:pPr>
      <w:r w:rsidRPr="00F44721">
        <w:rPr>
          <w:sz w:val="20"/>
          <w:szCs w:val="20"/>
          <w:rPrChange w:id="75" w:author="Кравченко Алина Николаевна" w:date="2019-12-04T17:44:00Z">
            <w:rPr/>
          </w:rPrChange>
        </w:rPr>
        <w:t xml:space="preserve"> </w:t>
      </w:r>
      <w:bookmarkStart w:id="76" w:name="_MON_1636987065"/>
      <w:bookmarkEnd w:id="76"/>
      <w:ins w:id="77" w:author="Кравченко Алина Николаевна" w:date="2019-12-04T17:51:00Z">
        <w:r w:rsidR="0027104A">
          <w:rPr>
            <w:noProof/>
            <w:sz w:val="20"/>
            <w:szCs w:val="20"/>
          </w:rPr>
          <w:object w:dxaOrig="1543" w:dyaOrig="1000" w14:anchorId="2C25C8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style="width:77pt;height:50pt;mso-width-percent:0;mso-height-percent:0;mso-width-percent:0;mso-height-percent:0" o:ole="">
              <v:imagedata r:id="rId8" o:title=""/>
            </v:shape>
            <o:OLEObject Type="Embed" ProgID="Word.Document.12" ShapeID="_x0000_i1025" DrawAspect="Icon" ObjectID="_1639931927" r:id="rId9">
              <o:FieldCodes>\s</o:FieldCodes>
            </o:OLEObject>
          </w:object>
        </w:r>
      </w:ins>
    </w:p>
    <w:p w14:paraId="6FAF97C9" w14:textId="77777777" w:rsidR="00976432" w:rsidRPr="00E56276" w:rsidRDefault="00976432" w:rsidP="00D02C16">
      <w:pPr>
        <w:pStyle w:val="ListParagraph"/>
        <w:numPr>
          <w:ilvl w:val="0"/>
          <w:numId w:val="4"/>
        </w:numPr>
        <w:jc w:val="both"/>
        <w:rPr>
          <w:sz w:val="20"/>
          <w:szCs w:val="20"/>
          <w:highlight w:val="yellow"/>
          <w:rPrChange w:id="78" w:author="Ларина Оксана Игоревна" w:date="2019-12-04T19:01:00Z">
            <w:rPr/>
          </w:rPrChange>
        </w:rPr>
      </w:pPr>
      <w:r w:rsidRPr="00F44721">
        <w:rPr>
          <w:sz w:val="20"/>
          <w:szCs w:val="20"/>
          <w:rPrChange w:id="79" w:author="Кравченко Алина Николаевна" w:date="2019-12-04T17:44:00Z">
            <w:rPr/>
          </w:rPrChange>
        </w:rPr>
        <w:t xml:space="preserve">Запрос </w:t>
      </w:r>
      <w:proofErr w:type="spellStart"/>
      <w:r w:rsidRPr="00F44721">
        <w:rPr>
          <w:sz w:val="20"/>
          <w:szCs w:val="20"/>
          <w:lang w:val="en-US"/>
          <w:rPrChange w:id="80" w:author="Кравченко Алина Николаевна" w:date="2019-12-04T17:44:00Z">
            <w:rPr>
              <w:lang w:val="en-US"/>
            </w:rPr>
          </w:rPrChange>
        </w:rPr>
        <w:t>contractReady</w:t>
      </w:r>
      <w:proofErr w:type="spellEnd"/>
      <w:r w:rsidRPr="00F44721">
        <w:rPr>
          <w:sz w:val="20"/>
          <w:szCs w:val="20"/>
          <w:rPrChange w:id="81" w:author="Кравченко Алина Николаевна" w:date="2019-12-04T17:44:00Z">
            <w:rPr/>
          </w:rPrChange>
        </w:rPr>
        <w:t xml:space="preserve"> </w:t>
      </w:r>
      <w:r w:rsidR="00603416" w:rsidRPr="00F44721">
        <w:rPr>
          <w:sz w:val="20"/>
          <w:szCs w:val="20"/>
          <w:rPrChange w:id="82" w:author="Кравченко Алина Николаевна" w:date="2019-12-04T17:44:00Z">
            <w:rPr/>
          </w:rPrChange>
        </w:rPr>
        <w:t>выполняем,</w:t>
      </w:r>
      <w:r w:rsidRPr="00F44721">
        <w:rPr>
          <w:sz w:val="20"/>
          <w:szCs w:val="20"/>
          <w:rPrChange w:id="83" w:author="Кравченко Алина Николаевна" w:date="2019-12-04T17:44:00Z">
            <w:rPr/>
          </w:rPrChange>
        </w:rPr>
        <w:t xml:space="preserve"> когда сотрудник банка загружает в системы скан гарантии – то есть, когда гарантия выпущена. Этот запрос включает в себя всю информацию по заявке и весь комплект документов</w:t>
      </w:r>
      <w:ins w:id="84" w:author="Ларина Оксана Игоревна" w:date="2019-12-04T19:00:00Z">
        <w:r w:rsidR="00E56276">
          <w:rPr>
            <w:sz w:val="20"/>
            <w:szCs w:val="20"/>
          </w:rPr>
          <w:t xml:space="preserve"> </w:t>
        </w:r>
        <w:r w:rsidR="00E56276" w:rsidRPr="00E56276">
          <w:rPr>
            <w:sz w:val="20"/>
            <w:szCs w:val="20"/>
            <w:highlight w:val="yellow"/>
            <w:rPrChange w:id="85" w:author="Ларина Оксана Игоревна" w:date="2019-12-04T19:01:00Z">
              <w:rPr>
                <w:sz w:val="20"/>
                <w:szCs w:val="20"/>
              </w:rPr>
            </w:rPrChange>
          </w:rPr>
          <w:t xml:space="preserve">в т.ч. документы полученные от клиента в процессе доработок. </w:t>
        </w:r>
      </w:ins>
      <w:del w:id="86" w:author="Ларина Оксана Игоревна" w:date="2019-12-04T19:00:00Z">
        <w:r w:rsidRPr="00E56276" w:rsidDel="00E56276">
          <w:rPr>
            <w:sz w:val="20"/>
            <w:szCs w:val="20"/>
            <w:highlight w:val="yellow"/>
            <w:rPrChange w:id="87" w:author="Ларина Оксана Игоревна" w:date="2019-12-04T19:01:00Z">
              <w:rPr/>
            </w:rPrChange>
          </w:rPr>
          <w:delText xml:space="preserve">. </w:delText>
        </w:r>
      </w:del>
    </w:p>
    <w:p w14:paraId="3E5EFEB8" w14:textId="77777777" w:rsidR="00976432" w:rsidRPr="00F44721" w:rsidDel="00F44721" w:rsidRDefault="00976432" w:rsidP="00D02C16">
      <w:pPr>
        <w:jc w:val="both"/>
        <w:rPr>
          <w:del w:id="88" w:author="Кравченко Алина Николаевна" w:date="2019-12-04T17:43:00Z"/>
          <w:sz w:val="20"/>
          <w:szCs w:val="20"/>
          <w:rPrChange w:id="89" w:author="Кравченко Алина Николаевна" w:date="2019-12-04T17:44:00Z">
            <w:rPr>
              <w:del w:id="90" w:author="Кравченко Алина Николаевна" w:date="2019-12-04T17:43:00Z"/>
            </w:rPr>
          </w:rPrChange>
        </w:rPr>
      </w:pPr>
    </w:p>
    <w:p w14:paraId="5D5EA6B1" w14:textId="77777777" w:rsidR="00C24719" w:rsidRPr="00F44721" w:rsidDel="00F44721" w:rsidRDefault="00C24719" w:rsidP="00D02C16">
      <w:pPr>
        <w:jc w:val="both"/>
        <w:rPr>
          <w:del w:id="91" w:author="Кравченко Алина Николаевна" w:date="2019-12-04T17:44:00Z"/>
          <w:sz w:val="20"/>
          <w:szCs w:val="20"/>
          <w:rPrChange w:id="92" w:author="Кравченко Алина Николаевна" w:date="2019-12-04T17:44:00Z">
            <w:rPr>
              <w:del w:id="93" w:author="Кравченко Алина Николаевна" w:date="2019-12-04T17:44:00Z"/>
            </w:rPr>
          </w:rPrChange>
        </w:rPr>
      </w:pPr>
    </w:p>
    <w:p w14:paraId="132DC9F1" w14:textId="77777777" w:rsidR="00C24719" w:rsidRPr="00F44721" w:rsidRDefault="00C24719" w:rsidP="00D02C16">
      <w:pPr>
        <w:jc w:val="both"/>
        <w:rPr>
          <w:sz w:val="20"/>
          <w:szCs w:val="20"/>
          <w:rPrChange w:id="94" w:author="Кравченко Алина Николаевна" w:date="2019-12-04T17:44:00Z">
            <w:rPr/>
          </w:rPrChange>
        </w:rPr>
      </w:pPr>
    </w:p>
    <w:p w14:paraId="5EA8DCC5" w14:textId="77777777" w:rsidR="00C24719" w:rsidRPr="00F44721" w:rsidRDefault="00C24719" w:rsidP="00D02C16">
      <w:pPr>
        <w:jc w:val="both"/>
        <w:rPr>
          <w:sz w:val="20"/>
          <w:szCs w:val="20"/>
          <w:rPrChange w:id="95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96" w:author="Кравченко Алина Николаевна" w:date="2019-12-04T17:44:00Z">
            <w:rPr/>
          </w:rPrChange>
        </w:rPr>
        <w:t>Вопросы для дополнительного обсуждения</w:t>
      </w:r>
    </w:p>
    <w:p w14:paraId="0F2A5094" w14:textId="77777777" w:rsidR="006A6D9B" w:rsidRPr="00F44721" w:rsidRDefault="00F14559" w:rsidP="00D02C16">
      <w:pPr>
        <w:pStyle w:val="ListParagraph"/>
        <w:numPr>
          <w:ilvl w:val="0"/>
          <w:numId w:val="5"/>
        </w:numPr>
        <w:jc w:val="both"/>
        <w:rPr>
          <w:sz w:val="20"/>
          <w:szCs w:val="20"/>
          <w:rPrChange w:id="97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98" w:author="Кравченко Алина Николаевна" w:date="2019-12-04T17:44:00Z">
            <w:rPr/>
          </w:rPrChange>
        </w:rPr>
        <w:lastRenderedPageBreak/>
        <w:t xml:space="preserve">Обсуждение настройки, </w:t>
      </w:r>
      <w:r w:rsidR="006A6D9B" w:rsidRPr="00F44721">
        <w:rPr>
          <w:sz w:val="20"/>
          <w:szCs w:val="20"/>
          <w:rPrChange w:id="99" w:author="Кравченко Алина Николаевна" w:date="2019-12-04T17:44:00Z">
            <w:rPr/>
          </w:rPrChange>
        </w:rPr>
        <w:t>кто и какие заявки видит по умолчанию. К</w:t>
      </w:r>
      <w:r w:rsidRPr="00F44721">
        <w:rPr>
          <w:sz w:val="20"/>
          <w:szCs w:val="20"/>
          <w:rPrChange w:id="100" w:author="Кравченко Алина Николаевна" w:date="2019-12-04T17:44:00Z">
            <w:rPr/>
          </w:rPrChange>
        </w:rPr>
        <w:t>ак и какие заявки показывать в ленте событий. (По умолчанию скрывать все заявки с отказом и выданные)</w:t>
      </w:r>
      <w:r w:rsidR="006A6D9B" w:rsidRPr="00F44721">
        <w:rPr>
          <w:sz w:val="20"/>
          <w:szCs w:val="20"/>
          <w:rPrChange w:id="101" w:author="Кравченко Алина Николаевна" w:date="2019-12-04T17:44:00Z">
            <w:rPr/>
          </w:rPrChange>
        </w:rPr>
        <w:t>.</w:t>
      </w:r>
      <w:ins w:id="102" w:author="Кравченко Алина Николаевна" w:date="2019-12-04T15:40:00Z">
        <w:r w:rsidR="007E711E" w:rsidRPr="00F44721">
          <w:rPr>
            <w:sz w:val="20"/>
            <w:szCs w:val="20"/>
            <w:rPrChange w:id="103" w:author="Кравченко Алина Николаевна" w:date="2019-12-04T17:44:00Z">
              <w:rPr/>
            </w:rPrChange>
          </w:rPr>
          <w:t xml:space="preserve"> </w:t>
        </w:r>
        <w:r w:rsidR="007E711E" w:rsidRPr="00F44721">
          <w:rPr>
            <w:color w:val="FF0000"/>
            <w:sz w:val="20"/>
            <w:szCs w:val="20"/>
            <w:rPrChange w:id="104" w:author="Кравченко Алина Николаевна" w:date="2019-12-04T17:44:00Z">
              <w:rPr/>
            </w:rPrChange>
          </w:rPr>
          <w:t xml:space="preserve">Предусмотреть несколько подборок в </w:t>
        </w:r>
      </w:ins>
      <w:ins w:id="105" w:author="Кравченко Алина Николаевна" w:date="2019-12-04T15:41:00Z">
        <w:r w:rsidR="007E711E" w:rsidRPr="00F44721">
          <w:rPr>
            <w:color w:val="FF0000"/>
            <w:sz w:val="20"/>
            <w:szCs w:val="20"/>
            <w:rPrChange w:id="106" w:author="Кравченко Алина Николаевна" w:date="2019-12-04T17:44:00Z">
              <w:rPr/>
            </w:rPrChange>
          </w:rPr>
          <w:t>меню слева</w:t>
        </w:r>
      </w:ins>
      <w:ins w:id="107" w:author="Кравченко Алина Николаевна" w:date="2019-12-04T15:40:00Z">
        <w:r w:rsidR="007E711E" w:rsidRPr="00F44721">
          <w:rPr>
            <w:color w:val="FF0000"/>
            <w:sz w:val="20"/>
            <w:szCs w:val="20"/>
            <w:rPrChange w:id="108" w:author="Кравченко Алина Николаевна" w:date="2019-12-04T17:44:00Z">
              <w:rPr/>
            </w:rPrChange>
          </w:rPr>
          <w:t xml:space="preserve">, либо фильтр по категориям: </w:t>
        </w:r>
      </w:ins>
      <w:ins w:id="109" w:author="Кравченко Алина Николаевна" w:date="2019-12-04T15:45:00Z">
        <w:r w:rsidR="00A8258A" w:rsidRPr="00F44721">
          <w:rPr>
            <w:color w:val="FF0000"/>
            <w:sz w:val="20"/>
            <w:szCs w:val="20"/>
            <w:rPrChange w:id="110" w:author="Кравченко Алина Николаевна" w:date="2019-12-04T17:44:00Z">
              <w:rPr>
                <w:color w:val="FF0000"/>
              </w:rPr>
            </w:rPrChange>
          </w:rPr>
          <w:t xml:space="preserve">все сделки, закрытые, отказ, в работе, </w:t>
        </w:r>
      </w:ins>
      <w:ins w:id="111" w:author="Кравченко Алина Николаевна" w:date="2019-12-04T15:48:00Z">
        <w:r w:rsidR="00A8258A" w:rsidRPr="00F44721">
          <w:rPr>
            <w:color w:val="FF0000"/>
            <w:sz w:val="20"/>
            <w:szCs w:val="20"/>
            <w:rPrChange w:id="112" w:author="Кравченко Алина Николаевна" w:date="2019-12-04T17:44:00Z">
              <w:rPr>
                <w:color w:val="FF0000"/>
              </w:rPr>
            </w:rPrChange>
          </w:rPr>
          <w:t>новые</w:t>
        </w:r>
      </w:ins>
    </w:p>
    <w:p w14:paraId="094EB73E" w14:textId="5514DE62" w:rsidR="004C0572" w:rsidRPr="004C0572" w:rsidRDefault="00F14559">
      <w:pPr>
        <w:pStyle w:val="ListParagraph"/>
        <w:numPr>
          <w:ilvl w:val="0"/>
          <w:numId w:val="5"/>
        </w:numPr>
        <w:jc w:val="both"/>
        <w:rPr>
          <w:ins w:id="113" w:author="Денис Романенко" w:date="2019-12-05T12:28:00Z"/>
          <w:sz w:val="20"/>
          <w:szCs w:val="20"/>
          <w:rPrChange w:id="114" w:author="Денис Романенко" w:date="2019-12-05T12:28:00Z">
            <w:rPr>
              <w:ins w:id="115" w:author="Денис Романенко" w:date="2019-12-05T12:28:00Z"/>
              <w:color w:val="FF0000"/>
              <w:sz w:val="20"/>
              <w:szCs w:val="20"/>
            </w:rPr>
          </w:rPrChange>
        </w:rPr>
      </w:pPr>
      <w:r w:rsidRPr="00F01EEB">
        <w:rPr>
          <w:sz w:val="20"/>
          <w:szCs w:val="20"/>
        </w:rPr>
        <w:t xml:space="preserve">Решить вопрос, как банк будет проверять изменения, вносимые клиентом в текст договора и/или БГ. </w:t>
      </w:r>
      <w:r w:rsidR="00813562" w:rsidRPr="00F01EEB">
        <w:rPr>
          <w:sz w:val="20"/>
          <w:szCs w:val="20"/>
        </w:rPr>
        <w:br/>
        <w:t xml:space="preserve">Мысли по теме: </w:t>
      </w:r>
      <w:r w:rsidRPr="00F01EEB">
        <w:rPr>
          <w:sz w:val="20"/>
          <w:szCs w:val="20"/>
        </w:rPr>
        <w:t xml:space="preserve">Режим правки банк не устраивает. Делать редактор в рамках сервиса - чушь (проверено на примере работы сервисов МСП, ЛОКО, и прочих Зенитов), максимум на что соглашается клиент, это на старте приложить свой шаблон гарантии. Из удачных решений, встреченных на рынке, это делать привязку согласованного шаблона к </w:t>
      </w:r>
      <w:commentRangeStart w:id="116"/>
      <w:commentRangeStart w:id="117"/>
      <w:r w:rsidRPr="00F01EEB">
        <w:rPr>
          <w:sz w:val="20"/>
          <w:szCs w:val="20"/>
        </w:rPr>
        <w:t>цепочке «Принципал-</w:t>
      </w:r>
      <w:proofErr w:type="spellStart"/>
      <w:r w:rsidRPr="00F01EEB">
        <w:rPr>
          <w:sz w:val="20"/>
          <w:szCs w:val="20"/>
        </w:rPr>
        <w:t>Бенифициар</w:t>
      </w:r>
      <w:proofErr w:type="spellEnd"/>
      <w:r w:rsidRPr="00F01EEB">
        <w:rPr>
          <w:sz w:val="20"/>
          <w:szCs w:val="20"/>
        </w:rPr>
        <w:t>»</w:t>
      </w:r>
      <w:ins w:id="118" w:author="Кравченко Алина Николаевна" w:date="2019-12-04T15:35:00Z">
        <w:r w:rsidR="007E711E" w:rsidRPr="00F01EEB">
          <w:rPr>
            <w:sz w:val="20"/>
            <w:szCs w:val="20"/>
          </w:rPr>
          <w:t xml:space="preserve"> </w:t>
        </w:r>
      </w:ins>
      <w:r w:rsidRPr="00F01EEB">
        <w:rPr>
          <w:sz w:val="20"/>
          <w:szCs w:val="20"/>
        </w:rPr>
        <w:t xml:space="preserve">и </w:t>
      </w:r>
      <w:commentRangeEnd w:id="116"/>
      <w:r w:rsidR="00E56276">
        <w:rPr>
          <w:rStyle w:val="CommentReference"/>
        </w:rPr>
        <w:commentReference w:id="116"/>
      </w:r>
      <w:commentRangeEnd w:id="117"/>
      <w:r w:rsidR="00D01FD6">
        <w:rPr>
          <w:rStyle w:val="CommentReference"/>
        </w:rPr>
        <w:commentReference w:id="117"/>
      </w:r>
      <w:r w:rsidRPr="00F01EEB">
        <w:rPr>
          <w:sz w:val="20"/>
          <w:szCs w:val="20"/>
        </w:rPr>
        <w:t>в случае появления повторного заявки по другому аукциону, с теми же участниками, сразу показывать нужный (ранее согласованный) шаблон.</w:t>
      </w:r>
      <w:ins w:id="119" w:author="Кравченко Алина Николаевна" w:date="2019-12-04T15:34:00Z">
        <w:r w:rsidR="007E711E" w:rsidRPr="00F01EEB">
          <w:rPr>
            <w:sz w:val="20"/>
            <w:szCs w:val="20"/>
          </w:rPr>
          <w:t xml:space="preserve"> </w:t>
        </w:r>
      </w:ins>
      <w:ins w:id="120" w:author="Кравченко Алина Николаевна" w:date="2019-12-04T15:35:00Z">
        <w:r w:rsidR="007E711E" w:rsidRPr="00F01EEB">
          <w:rPr>
            <w:sz w:val="20"/>
            <w:szCs w:val="20"/>
          </w:rPr>
          <w:t>–</w:t>
        </w:r>
        <w:r w:rsidR="007E711E" w:rsidRPr="00F44721">
          <w:rPr>
            <w:color w:val="FF0000"/>
            <w:sz w:val="20"/>
            <w:szCs w:val="20"/>
            <w:rPrChange w:id="121" w:author="Кравченко Алина Николаевна" w:date="2019-12-04T17:44:00Z">
              <w:rPr/>
            </w:rPrChange>
          </w:rPr>
          <w:t>При этом все документы по сделке на этапе подачи заявки Принципал приложить не сможет. Вари</w:t>
        </w:r>
      </w:ins>
      <w:ins w:id="122" w:author="Кравченко Алина Николаевна" w:date="2019-12-04T15:38:00Z">
        <w:r w:rsidR="007E711E" w:rsidRPr="00F44721">
          <w:rPr>
            <w:color w:val="FF0000"/>
            <w:sz w:val="20"/>
            <w:szCs w:val="20"/>
            <w:rPrChange w:id="123" w:author="Кравченко Алина Николаевна" w:date="2019-12-04T17:44:00Z">
              <w:rPr/>
            </w:rPrChange>
          </w:rPr>
          <w:t>ан</w:t>
        </w:r>
      </w:ins>
      <w:ins w:id="124" w:author="Кравченко Алина Николаевна" w:date="2019-12-04T15:35:00Z">
        <w:r w:rsidR="007E711E" w:rsidRPr="00F44721">
          <w:rPr>
            <w:color w:val="FF0000"/>
            <w:sz w:val="20"/>
            <w:szCs w:val="20"/>
            <w:rPrChange w:id="125" w:author="Кравченко Алина Николаевна" w:date="2019-12-04T17:44:00Z">
              <w:rPr/>
            </w:rPrChange>
          </w:rPr>
          <w:t xml:space="preserve">т </w:t>
        </w:r>
      </w:ins>
      <w:ins w:id="126" w:author="Кравченко Алина Николаевна" w:date="2019-12-04T15:38:00Z">
        <w:r w:rsidR="007E711E" w:rsidRPr="00F44721">
          <w:rPr>
            <w:color w:val="FF0000"/>
            <w:sz w:val="20"/>
            <w:szCs w:val="20"/>
            <w:rPrChange w:id="127" w:author="Кравченко Алина Николаевна" w:date="2019-12-04T17:44:00Z">
              <w:rPr/>
            </w:rPrChange>
          </w:rPr>
          <w:t xml:space="preserve">режима сравнения </w:t>
        </w:r>
        <w:proofErr w:type="spellStart"/>
        <w:r w:rsidR="007E711E" w:rsidRPr="00F44721">
          <w:rPr>
            <w:color w:val="FF0000"/>
            <w:sz w:val="20"/>
            <w:szCs w:val="20"/>
            <w:rPrChange w:id="128" w:author="Кравченко Алина Николаевна" w:date="2019-12-04T17:44:00Z">
              <w:rPr/>
            </w:rPrChange>
          </w:rPr>
          <w:t>вордовских</w:t>
        </w:r>
        <w:proofErr w:type="spellEnd"/>
        <w:r w:rsidR="007E711E" w:rsidRPr="00F44721">
          <w:rPr>
            <w:color w:val="FF0000"/>
            <w:sz w:val="20"/>
            <w:szCs w:val="20"/>
            <w:rPrChange w:id="129" w:author="Кравченко Алина Николаевна" w:date="2019-12-04T17:44:00Z">
              <w:rPr/>
            </w:rPrChange>
          </w:rPr>
          <w:t xml:space="preserve"> документов рассмотрели?</w:t>
        </w:r>
      </w:ins>
    </w:p>
    <w:p w14:paraId="1CA44B9E" w14:textId="354AEDDB" w:rsidR="004C0572" w:rsidRPr="004C0572" w:rsidRDefault="004C0572">
      <w:pPr>
        <w:pStyle w:val="CommentText"/>
        <w:ind w:left="720"/>
        <w:rPr>
          <w:noProof/>
          <w:color w:val="1F3864" w:themeColor="accent5" w:themeShade="80"/>
          <w:lang w:eastAsia="ru-RU"/>
          <w:rPrChange w:id="130" w:author="Денис Романенко" w:date="2019-12-05T12:29:00Z">
            <w:rPr/>
          </w:rPrChange>
        </w:rPr>
        <w:pPrChange w:id="131" w:author="Денис Романенко" w:date="2019-12-05T12:29:00Z">
          <w:pPr>
            <w:pStyle w:val="ListParagraph"/>
            <w:numPr>
              <w:numId w:val="5"/>
            </w:numPr>
            <w:ind w:hanging="360"/>
            <w:jc w:val="both"/>
          </w:pPr>
        </w:pPrChange>
      </w:pPr>
      <w:ins w:id="132" w:author="Денис Романенко" w:date="2019-12-05T12:28:00Z">
        <w:r w:rsidRPr="004C0572">
          <w:rPr>
            <w:noProof/>
            <w:color w:val="1F3864" w:themeColor="accent5" w:themeShade="80"/>
            <w:lang w:eastAsia="ru-RU"/>
            <w:rPrChange w:id="133" w:author="Денис Романенко" w:date="2019-12-05T12:29:00Z">
              <w:rPr>
                <w:noProof/>
                <w:lang w:eastAsia="ru-RU"/>
              </w:rPr>
            </w:rPrChange>
          </w:rPr>
          <w:t xml:space="preserve">Логика предлагается такая: </w:t>
        </w:r>
        <w:r w:rsidRPr="004C0572">
          <w:rPr>
            <w:noProof/>
            <w:color w:val="1F3864" w:themeColor="accent5" w:themeShade="80"/>
            <w:lang w:eastAsia="ru-RU"/>
            <w:rPrChange w:id="134" w:author="Денис Романенко" w:date="2019-12-05T12:29:00Z">
              <w:rPr>
                <w:noProof/>
                <w:lang w:eastAsia="ru-RU"/>
              </w:rPr>
            </w:rPrChange>
          </w:rPr>
          <w:br/>
        </w:r>
      </w:ins>
      <w:ins w:id="135" w:author="Денис Романенко" w:date="2019-12-05T12:32:00Z">
        <w:r>
          <w:rPr>
            <w:noProof/>
            <w:color w:val="1F3864" w:themeColor="accent5" w:themeShade="80"/>
            <w:lang w:eastAsia="ru-RU"/>
          </w:rPr>
          <w:t>-</w:t>
        </w:r>
      </w:ins>
      <w:ins w:id="136" w:author="Денис Романенко" w:date="2019-12-05T12:28:00Z">
        <w:r w:rsidRPr="004C0572">
          <w:rPr>
            <w:noProof/>
            <w:color w:val="1F3864" w:themeColor="accent5" w:themeShade="80"/>
            <w:lang w:eastAsia="ru-RU"/>
            <w:rPrChange w:id="137" w:author="Денис Романенко" w:date="2019-12-05T12:29:00Z">
              <w:rPr>
                <w:noProof/>
                <w:lang w:eastAsia="ru-RU"/>
              </w:rPr>
            </w:rPrChange>
          </w:rPr>
          <w:t xml:space="preserve">При первой заявке в банк на получение БГ, в случае если нужно предоставить БГ по форме Бенефециара, форма проходит все согласования и утверждения. </w:t>
        </w:r>
      </w:ins>
      <w:ins w:id="138" w:author="Денис Романенко" w:date="2019-12-05T12:29:00Z">
        <w:r w:rsidRPr="004C0572">
          <w:rPr>
            <w:noProof/>
            <w:color w:val="1F3864" w:themeColor="accent5" w:themeShade="80"/>
            <w:lang w:eastAsia="ru-RU"/>
            <w:rPrChange w:id="139" w:author="Денис Романенко" w:date="2019-12-05T12:29:00Z">
              <w:rPr>
                <w:noProof/>
                <w:lang w:eastAsia="ru-RU"/>
              </w:rPr>
            </w:rPrChange>
          </w:rPr>
          <w:br/>
        </w:r>
      </w:ins>
      <w:ins w:id="140" w:author="Денис Романенко" w:date="2019-12-05T12:33:00Z">
        <w:r>
          <w:rPr>
            <w:noProof/>
            <w:color w:val="1F3864" w:themeColor="accent5" w:themeShade="80"/>
            <w:lang w:eastAsia="ru-RU"/>
          </w:rPr>
          <w:t>-</w:t>
        </w:r>
      </w:ins>
      <w:ins w:id="141" w:author="Денис Романенко" w:date="2019-12-05T12:28:00Z">
        <w:r w:rsidRPr="004C0572">
          <w:rPr>
            <w:noProof/>
            <w:color w:val="1F3864" w:themeColor="accent5" w:themeShade="80"/>
            <w:lang w:eastAsia="ru-RU"/>
            <w:rPrChange w:id="142" w:author="Денис Романенко" w:date="2019-12-05T12:29:00Z">
              <w:rPr>
                <w:noProof/>
                <w:lang w:eastAsia="ru-RU"/>
              </w:rPr>
            </w:rPrChange>
          </w:rPr>
          <w:t>Клиент получает нужную ему форму, а утвержденная форма хранится как шаблон БГ требуемый данным конкретным бенефициаром.</w:t>
        </w:r>
      </w:ins>
      <w:ins w:id="143" w:author="Денис Романенко" w:date="2019-12-05T12:29:00Z">
        <w:r w:rsidRPr="004C0572">
          <w:rPr>
            <w:noProof/>
            <w:color w:val="1F3864" w:themeColor="accent5" w:themeShade="80"/>
            <w:lang w:eastAsia="ru-RU"/>
            <w:rPrChange w:id="144" w:author="Денис Романенко" w:date="2019-12-05T12:29:00Z">
              <w:rPr>
                <w:noProof/>
                <w:lang w:eastAsia="ru-RU"/>
              </w:rPr>
            </w:rPrChange>
          </w:rPr>
          <w:br/>
        </w:r>
      </w:ins>
      <w:ins w:id="145" w:author="Денис Романенко" w:date="2019-12-05T12:33:00Z">
        <w:r>
          <w:rPr>
            <w:noProof/>
            <w:color w:val="1F3864" w:themeColor="accent5" w:themeShade="80"/>
            <w:lang w:eastAsia="ru-RU"/>
          </w:rPr>
          <w:t>-</w:t>
        </w:r>
      </w:ins>
      <w:ins w:id="146" w:author="Денис Романенко" w:date="2019-12-05T12:28:00Z">
        <w:r w:rsidRPr="004C0572">
          <w:rPr>
            <w:noProof/>
            <w:color w:val="1F3864" w:themeColor="accent5" w:themeShade="80"/>
            <w:lang w:eastAsia="ru-RU"/>
            <w:rPrChange w:id="147" w:author="Денис Романенко" w:date="2019-12-05T12:29:00Z">
              <w:rPr>
                <w:noProof/>
                <w:lang w:eastAsia="ru-RU"/>
              </w:rPr>
            </w:rPrChange>
          </w:rPr>
          <w:t>При повторной заявке, с данным Бенефициаром, в ранее утвержденный шаблон вставляются параметры текущей заявки, и клиент сразу получает предложение с необходимой формой БГ.</w:t>
        </w:r>
        <w:r w:rsidRPr="004C0572">
          <w:rPr>
            <w:noProof/>
            <w:color w:val="1F3864" w:themeColor="accent5" w:themeShade="80"/>
            <w:lang w:eastAsia="ru-RU"/>
            <w:rPrChange w:id="148" w:author="Денис Романенко" w:date="2019-12-05T12:29:00Z">
              <w:rPr>
                <w:noProof/>
                <w:lang w:eastAsia="ru-RU"/>
              </w:rPr>
            </w:rPrChange>
          </w:rPr>
          <w:br/>
          <w:t>про сравнение вордовских документов.</w:t>
        </w:r>
      </w:ins>
      <w:ins w:id="149" w:author="Денис Романенко" w:date="2019-12-05T12:29:00Z">
        <w:r>
          <w:rPr>
            <w:noProof/>
            <w:color w:val="1F3864" w:themeColor="accent5" w:themeShade="80"/>
            <w:lang w:eastAsia="ru-RU"/>
          </w:rPr>
          <w:t xml:space="preserve"> Да, безусловно мы оценивали данный способ. </w:t>
        </w:r>
      </w:ins>
      <w:ins w:id="150" w:author="Денис Романенко" w:date="2019-12-05T12:30:00Z">
        <w:r>
          <w:rPr>
            <w:noProof/>
            <w:color w:val="1F3864" w:themeColor="accent5" w:themeShade="80"/>
            <w:lang w:eastAsia="ru-RU"/>
          </w:rPr>
          <w:t>Этот способ мы изначально и просим от клиента. Что бы он все правки внос</w:t>
        </w:r>
      </w:ins>
      <w:ins w:id="151" w:author="Денис Романенко" w:date="2019-12-05T12:31:00Z">
        <w:r>
          <w:rPr>
            <w:noProof/>
            <w:color w:val="1F3864" w:themeColor="accent5" w:themeShade="80"/>
            <w:lang w:eastAsia="ru-RU"/>
          </w:rPr>
          <w:t>и</w:t>
        </w:r>
      </w:ins>
      <w:ins w:id="152" w:author="Денис Романенко" w:date="2019-12-05T12:30:00Z">
        <w:r>
          <w:rPr>
            <w:noProof/>
            <w:color w:val="1F3864" w:themeColor="accent5" w:themeShade="80"/>
            <w:lang w:eastAsia="ru-RU"/>
          </w:rPr>
          <w:t xml:space="preserve">л в режиме редактирования. </w:t>
        </w:r>
      </w:ins>
      <w:ins w:id="153" w:author="Денис Романенко" w:date="2019-12-05T12:31:00Z">
        <w:r>
          <w:rPr>
            <w:noProof/>
            <w:color w:val="1F3864" w:themeColor="accent5" w:themeShade="80"/>
            <w:lang w:eastAsia="ru-RU"/>
          </w:rPr>
          <w:t xml:space="preserve">Далее останется только открыть два документа в и сравнить их. Реальзовывать этот функционал в рамках системного модуля, сильно затянет сроки. </w:t>
        </w:r>
      </w:ins>
      <w:ins w:id="154" w:author="Денис Романенко" w:date="2019-12-05T12:32:00Z">
        <w:r>
          <w:rPr>
            <w:noProof/>
            <w:color w:val="1F3864" w:themeColor="accent5" w:themeShade="80"/>
            <w:lang w:eastAsia="ru-RU"/>
          </w:rPr>
          <w:t>Предлагаем рассмотреть возможность запуститься без этой доработки.</w:t>
        </w:r>
      </w:ins>
    </w:p>
    <w:p w14:paraId="7B4813FC" w14:textId="376E9473" w:rsidR="00390A6E" w:rsidRDefault="00627E04" w:rsidP="00D02C16">
      <w:pPr>
        <w:pStyle w:val="ListParagraph"/>
        <w:numPr>
          <w:ilvl w:val="0"/>
          <w:numId w:val="5"/>
        </w:numPr>
        <w:jc w:val="both"/>
        <w:rPr>
          <w:ins w:id="155" w:author="Денис Романенко" w:date="2019-12-05T12:34:00Z"/>
          <w:color w:val="FF0000"/>
          <w:sz w:val="20"/>
          <w:szCs w:val="20"/>
        </w:rPr>
      </w:pPr>
      <w:r w:rsidRPr="00F44721">
        <w:rPr>
          <w:sz w:val="20"/>
          <w:szCs w:val="20"/>
          <w:rPrChange w:id="156" w:author="Кравченко Алина Николаевна" w:date="2019-12-04T17:44:00Z">
            <w:rPr/>
          </w:rPrChange>
        </w:rPr>
        <w:t xml:space="preserve">Запрет на редактирование анкеты в случае отправки на доработку.  </w:t>
      </w:r>
      <w:r w:rsidRPr="00F44721">
        <w:rPr>
          <w:sz w:val="20"/>
          <w:szCs w:val="20"/>
          <w:rPrChange w:id="157" w:author="Кравченко Алина Николаевна" w:date="2019-12-04T17:44:00Z">
            <w:rPr/>
          </w:rPrChange>
        </w:rPr>
        <w:br/>
        <w:t xml:space="preserve">Мысли по теме: сценарий, когда кто-то неверно что-то вбил, с ошибками, </w:t>
      </w:r>
      <w:r w:rsidR="00D02C16" w:rsidRPr="00F44721">
        <w:rPr>
          <w:sz w:val="20"/>
          <w:szCs w:val="20"/>
          <w:rPrChange w:id="158" w:author="Кравченко Алина Николаевна" w:date="2019-12-04T17:44:00Z">
            <w:rPr/>
          </w:rPrChange>
        </w:rPr>
        <w:t>например:</w:t>
      </w:r>
      <w:r w:rsidRPr="00F44721">
        <w:rPr>
          <w:sz w:val="20"/>
          <w:szCs w:val="20"/>
          <w:rPrChange w:id="159" w:author="Кравченко Алина Николаевна" w:date="2019-12-04T17:44:00Z">
            <w:rPr/>
          </w:rPrChange>
        </w:rPr>
        <w:t xml:space="preserve"> </w:t>
      </w:r>
      <w:r w:rsidRPr="00F44721">
        <w:rPr>
          <w:i/>
          <w:sz w:val="20"/>
          <w:szCs w:val="20"/>
          <w:rPrChange w:id="160" w:author="Кравченко Алина Николаевна" w:date="2019-12-04T17:44:00Z">
            <w:rPr>
              <w:i/>
            </w:rPr>
          </w:rPrChange>
        </w:rPr>
        <w:t>"город Москва" - "г. Москва"</w:t>
      </w:r>
      <w:r w:rsidRPr="00F44721">
        <w:rPr>
          <w:sz w:val="20"/>
          <w:szCs w:val="20"/>
          <w:rPrChange w:id="161" w:author="Кравченко Алина Николаевна" w:date="2019-12-04T17:44:00Z">
            <w:rPr/>
          </w:rPrChange>
        </w:rPr>
        <w:t xml:space="preserve"> в месте рождения, то в случае, когда клиент не имеет возможности редактировать анкету, а банк эта анкета не устроит, по причине ошибочно введенных данных, придется делать отказ. Ведь в озвученном ранее сценарии нельзя отправить на доработку анкету, а можно только отклонить, и подать заново. К сожалению, с нынешним уровнем внимательности 4 из 5 заявок будет таких, мы будем завалены повторными заявками.</w:t>
      </w:r>
      <w:ins w:id="162" w:author="Кравченко Алина Николаевна" w:date="2019-12-04T15:33:00Z">
        <w:r w:rsidR="007E711E" w:rsidRPr="00F44721">
          <w:rPr>
            <w:sz w:val="20"/>
            <w:szCs w:val="20"/>
            <w:rPrChange w:id="163" w:author="Кравченко Алина Николаевна" w:date="2019-12-04T17:44:00Z">
              <w:rPr/>
            </w:rPrChange>
          </w:rPr>
          <w:t xml:space="preserve"> </w:t>
        </w:r>
        <w:r w:rsidR="007E711E" w:rsidRPr="00F44721">
          <w:rPr>
            <w:color w:val="FF0000"/>
            <w:sz w:val="20"/>
            <w:szCs w:val="20"/>
            <w:rPrChange w:id="164" w:author="Кравченко Алина Николаевна" w:date="2019-12-04T17:44:00Z">
              <w:rPr/>
            </w:rPrChange>
          </w:rPr>
          <w:t xml:space="preserve">Основные реквизиты должны быть как в ЕГРЮЛ и паспорте, данные для корректировки могут расходиться в смысловой части, в случае замены учредителя на бенефициара бизнеса и прочее, что </w:t>
        </w:r>
      </w:ins>
      <w:ins w:id="165" w:author="Кравченко Алина Николаевна" w:date="2019-12-04T15:34:00Z">
        <w:r w:rsidR="007E711E" w:rsidRPr="00F44721">
          <w:rPr>
            <w:color w:val="FF0000"/>
            <w:sz w:val="20"/>
            <w:szCs w:val="20"/>
            <w:rPrChange w:id="166" w:author="Кравченко Алина Николаевна" w:date="2019-12-04T17:44:00Z">
              <w:rPr/>
            </w:rPrChange>
          </w:rPr>
          <w:t>относится к существенным изменениям.</w:t>
        </w:r>
      </w:ins>
      <w:ins w:id="167" w:author="Денис Романенко" w:date="2019-12-05T12:33:00Z">
        <w:r w:rsidR="004C0572">
          <w:rPr>
            <w:color w:val="FF0000"/>
            <w:sz w:val="20"/>
            <w:szCs w:val="20"/>
          </w:rPr>
          <w:t xml:space="preserve"> </w:t>
        </w:r>
      </w:ins>
    </w:p>
    <w:p w14:paraId="6E92F825" w14:textId="77777777" w:rsidR="00CF5A5D" w:rsidRDefault="004C0572">
      <w:pPr>
        <w:pStyle w:val="ListParagraph"/>
        <w:jc w:val="both"/>
        <w:rPr>
          <w:ins w:id="168" w:author="Денис Романенко" w:date="2019-12-05T12:38:00Z"/>
          <w:color w:val="1F3864" w:themeColor="accent5" w:themeShade="80"/>
          <w:sz w:val="20"/>
          <w:szCs w:val="20"/>
        </w:rPr>
        <w:pPrChange w:id="169" w:author="Денис Романенко" w:date="2019-12-05T12:38:00Z">
          <w:pPr>
            <w:pStyle w:val="ListParagraph"/>
            <w:numPr>
              <w:numId w:val="5"/>
            </w:numPr>
            <w:ind w:hanging="360"/>
            <w:jc w:val="both"/>
          </w:pPr>
        </w:pPrChange>
      </w:pPr>
      <w:ins w:id="170" w:author="Денис Романенко" w:date="2019-12-05T12:34:00Z">
        <w:r w:rsidRPr="004C0572">
          <w:rPr>
            <w:color w:val="1F3864" w:themeColor="accent5" w:themeShade="80"/>
            <w:sz w:val="20"/>
            <w:szCs w:val="20"/>
            <w:rPrChange w:id="171" w:author="Денис Романенко" w:date="2019-12-05T12:34:00Z">
              <w:rPr>
                <w:sz w:val="20"/>
                <w:szCs w:val="20"/>
              </w:rPr>
            </w:rPrChange>
          </w:rPr>
          <w:t>К сожалению, не очень понятен комментарий.</w:t>
        </w:r>
        <w:r w:rsidRPr="004C0572">
          <w:rPr>
            <w:color w:val="1F3864" w:themeColor="accent5" w:themeShade="80"/>
            <w:sz w:val="20"/>
            <w:szCs w:val="20"/>
            <w:rPrChange w:id="172" w:author="Денис Романенко" w:date="2019-12-05T12:34:00Z">
              <w:rPr>
                <w:color w:val="FF0000"/>
                <w:sz w:val="20"/>
                <w:szCs w:val="20"/>
              </w:rPr>
            </w:rPrChange>
          </w:rPr>
          <w:t xml:space="preserve"> </w:t>
        </w:r>
      </w:ins>
    </w:p>
    <w:p w14:paraId="388198EF" w14:textId="77777777" w:rsidR="00CF5A5D" w:rsidRDefault="004C0572">
      <w:pPr>
        <w:pStyle w:val="ListParagraph"/>
        <w:jc w:val="both"/>
        <w:rPr>
          <w:ins w:id="173" w:author="Денис Романенко" w:date="2019-12-05T12:39:00Z"/>
          <w:color w:val="1F3864" w:themeColor="accent5" w:themeShade="80"/>
          <w:sz w:val="20"/>
          <w:szCs w:val="20"/>
        </w:rPr>
        <w:pPrChange w:id="174" w:author="Денис Романенко" w:date="2019-12-05T12:38:00Z">
          <w:pPr>
            <w:pStyle w:val="ListParagraph"/>
            <w:numPr>
              <w:numId w:val="5"/>
            </w:numPr>
            <w:ind w:hanging="360"/>
            <w:jc w:val="both"/>
          </w:pPr>
        </w:pPrChange>
      </w:pPr>
      <w:ins w:id="175" w:author="Денис Романенко" w:date="2019-12-05T12:34:00Z">
        <w:r w:rsidRPr="00CF5A5D">
          <w:rPr>
            <w:color w:val="1F3864" w:themeColor="accent5" w:themeShade="80"/>
            <w:sz w:val="20"/>
            <w:szCs w:val="20"/>
            <w:rPrChange w:id="176" w:author="Денис Романенко" w:date="2019-12-05T12:38:00Z">
              <w:rPr/>
            </w:rPrChange>
          </w:rPr>
          <w:t>В сл</w:t>
        </w:r>
        <w:r w:rsidR="00CF5A5D">
          <w:rPr>
            <w:color w:val="1F3864" w:themeColor="accent5" w:themeShade="80"/>
            <w:sz w:val="20"/>
            <w:szCs w:val="20"/>
          </w:rPr>
          <w:t xml:space="preserve">учае с информацией в ЕГРЮЛ, </w:t>
        </w:r>
        <w:r w:rsidRPr="00CF5A5D">
          <w:rPr>
            <w:color w:val="1F3864" w:themeColor="accent5" w:themeShade="80"/>
            <w:sz w:val="20"/>
            <w:szCs w:val="20"/>
            <w:rPrChange w:id="177" w:author="Денис Романенко" w:date="2019-12-05T12:38:00Z">
              <w:rPr/>
            </w:rPrChange>
          </w:rPr>
          <w:t>работает автоматическое разнесение информации так</w:t>
        </w:r>
      </w:ins>
      <w:ins w:id="178" w:author="Денис Романенко" w:date="2019-12-05T12:39:00Z">
        <w:r w:rsidR="00CF5A5D">
          <w:rPr>
            <w:color w:val="1F3864" w:themeColor="accent5" w:themeShade="80"/>
            <w:sz w:val="20"/>
            <w:szCs w:val="20"/>
          </w:rPr>
          <w:t>,</w:t>
        </w:r>
      </w:ins>
      <w:ins w:id="179" w:author="Денис Романенко" w:date="2019-12-05T12:34:00Z">
        <w:r w:rsidRPr="00CF5A5D">
          <w:rPr>
            <w:color w:val="1F3864" w:themeColor="accent5" w:themeShade="80"/>
            <w:sz w:val="20"/>
            <w:szCs w:val="20"/>
            <w:rPrChange w:id="180" w:author="Денис Романенко" w:date="2019-12-05T12:38:00Z">
              <w:rPr/>
            </w:rPrChange>
          </w:rPr>
          <w:t xml:space="preserve"> как она есть/представлена в выписке. В случае с </w:t>
        </w:r>
      </w:ins>
      <w:ins w:id="181" w:author="Денис Романенко" w:date="2019-12-05T12:35:00Z">
        <w:r w:rsidRPr="00CF5A5D">
          <w:rPr>
            <w:color w:val="1F3864" w:themeColor="accent5" w:themeShade="80"/>
            <w:sz w:val="20"/>
            <w:szCs w:val="20"/>
            <w:rPrChange w:id="182" w:author="Денис Романенко" w:date="2019-12-05T12:38:00Z">
              <w:rPr/>
            </w:rPrChange>
          </w:rPr>
          <w:t>данными</w:t>
        </w:r>
      </w:ins>
      <w:ins w:id="183" w:author="Денис Романенко" w:date="2019-12-05T12:34:00Z">
        <w:r w:rsidRPr="00CF5A5D">
          <w:rPr>
            <w:color w:val="1F3864" w:themeColor="accent5" w:themeShade="80"/>
            <w:sz w:val="20"/>
            <w:szCs w:val="20"/>
            <w:rPrChange w:id="184" w:author="Денис Романенко" w:date="2019-12-05T12:38:00Z">
              <w:rPr/>
            </w:rPrChange>
          </w:rPr>
          <w:t xml:space="preserve"> паспорта</w:t>
        </w:r>
      </w:ins>
      <w:ins w:id="185" w:author="Денис Романенко" w:date="2019-12-05T12:35:00Z">
        <w:r w:rsidRPr="00CF5A5D">
          <w:rPr>
            <w:color w:val="1F3864" w:themeColor="accent5" w:themeShade="80"/>
            <w:sz w:val="20"/>
            <w:szCs w:val="20"/>
            <w:rPrChange w:id="186" w:author="Денис Романенко" w:date="2019-12-05T12:38:00Z">
              <w:rPr/>
            </w:rPrChange>
          </w:rPr>
          <w:t xml:space="preserve">, требуется ручной ввод, и это уже дает возможность ошибиться. </w:t>
        </w:r>
      </w:ins>
    </w:p>
    <w:p w14:paraId="2841DCB1" w14:textId="0B7C3ECB" w:rsidR="004C0572" w:rsidRPr="00CF5A5D" w:rsidRDefault="004C0572">
      <w:pPr>
        <w:pStyle w:val="ListParagraph"/>
        <w:jc w:val="both"/>
        <w:rPr>
          <w:ins w:id="187" w:author="Кравченко Алина Николаевна" w:date="2019-12-04T16:25:00Z"/>
          <w:color w:val="1F3864" w:themeColor="accent5" w:themeShade="80"/>
          <w:sz w:val="20"/>
          <w:szCs w:val="20"/>
          <w:rPrChange w:id="188" w:author="Денис Романенко" w:date="2019-12-05T12:38:00Z">
            <w:rPr>
              <w:ins w:id="189" w:author="Кравченко Алина Николаевна" w:date="2019-12-04T16:25:00Z"/>
              <w:color w:val="FF0000"/>
            </w:rPr>
          </w:rPrChange>
        </w:rPr>
        <w:pPrChange w:id="190" w:author="Денис Романенко" w:date="2019-12-05T12:38:00Z">
          <w:pPr>
            <w:pStyle w:val="ListParagraph"/>
            <w:numPr>
              <w:numId w:val="5"/>
            </w:numPr>
            <w:ind w:hanging="360"/>
            <w:jc w:val="both"/>
          </w:pPr>
        </w:pPrChange>
      </w:pPr>
      <w:ins w:id="191" w:author="Денис Романенко" w:date="2019-12-05T12:36:00Z">
        <w:r w:rsidRPr="00CF5A5D">
          <w:rPr>
            <w:color w:val="1F3864" w:themeColor="accent5" w:themeShade="80"/>
            <w:sz w:val="20"/>
            <w:szCs w:val="20"/>
            <w:rPrChange w:id="192" w:author="Денис Романенко" w:date="2019-12-05T12:38:00Z">
              <w:rPr/>
            </w:rPrChange>
          </w:rPr>
          <w:t>Можем пойти другим путем. Закрыть возможность изменения тех полей, что подтягиваются из ЕГРЮЛ (например</w:t>
        </w:r>
      </w:ins>
      <w:ins w:id="193" w:author="Денис Романенко" w:date="2019-12-05T12:37:00Z">
        <w:r w:rsidRPr="00CF5A5D">
          <w:rPr>
            <w:color w:val="1F3864" w:themeColor="accent5" w:themeShade="80"/>
            <w:sz w:val="20"/>
            <w:szCs w:val="20"/>
            <w:rPrChange w:id="194" w:author="Денис Романенко" w:date="2019-12-05T12:38:00Z">
              <w:rPr/>
            </w:rPrChange>
          </w:rPr>
          <w:t>,</w:t>
        </w:r>
      </w:ins>
      <w:ins w:id="195" w:author="Денис Романенко" w:date="2019-12-05T12:36:00Z">
        <w:r w:rsidRPr="00CF5A5D">
          <w:rPr>
            <w:color w:val="1F3864" w:themeColor="accent5" w:themeShade="80"/>
            <w:sz w:val="20"/>
            <w:szCs w:val="20"/>
            <w:rPrChange w:id="196" w:author="Денис Романенко" w:date="2019-12-05T12:38:00Z">
              <w:rPr/>
            </w:rPrChange>
          </w:rPr>
          <w:t xml:space="preserve"> ФИО генерального директора и </w:t>
        </w:r>
      </w:ins>
      <w:ins w:id="197" w:author="Денис Романенко" w:date="2019-12-05T12:37:00Z">
        <w:r w:rsidRPr="00CF5A5D">
          <w:rPr>
            <w:color w:val="1F3864" w:themeColor="accent5" w:themeShade="80"/>
            <w:sz w:val="20"/>
            <w:szCs w:val="20"/>
            <w:rPrChange w:id="198" w:author="Денис Романенко" w:date="2019-12-05T12:38:00Z">
              <w:rPr/>
            </w:rPrChange>
          </w:rPr>
          <w:t>учредителей и их ИНН</w:t>
        </w:r>
      </w:ins>
      <w:ins w:id="199" w:author="Денис Романенко" w:date="2019-12-05T12:36:00Z">
        <w:r w:rsidRPr="00CF5A5D">
          <w:rPr>
            <w:color w:val="1F3864" w:themeColor="accent5" w:themeShade="80"/>
            <w:sz w:val="20"/>
            <w:szCs w:val="20"/>
            <w:rPrChange w:id="200" w:author="Денис Романенко" w:date="2019-12-05T12:38:00Z">
              <w:rPr/>
            </w:rPrChange>
          </w:rPr>
          <w:t>)</w:t>
        </w:r>
      </w:ins>
      <w:ins w:id="201" w:author="Денис Романенко" w:date="2019-12-05T12:37:00Z">
        <w:r w:rsidRPr="00CF5A5D">
          <w:rPr>
            <w:color w:val="1F3864" w:themeColor="accent5" w:themeShade="80"/>
            <w:sz w:val="20"/>
            <w:szCs w:val="20"/>
            <w:rPrChange w:id="202" w:author="Денис Романенко" w:date="2019-12-05T12:38:00Z">
              <w:rPr/>
            </w:rPrChange>
          </w:rPr>
          <w:t xml:space="preserve"> но оставить возможность редактировать данные паспорта, и регистрации. Так же оставить</w:t>
        </w:r>
        <w:r w:rsidR="00CF5A5D" w:rsidRPr="00CF5A5D">
          <w:rPr>
            <w:color w:val="1F3864" w:themeColor="accent5" w:themeShade="80"/>
            <w:sz w:val="20"/>
            <w:szCs w:val="20"/>
            <w:rPrChange w:id="203" w:author="Денис Романенко" w:date="2019-12-05T12:38:00Z">
              <w:rPr/>
            </w:rPrChange>
          </w:rPr>
          <w:t xml:space="preserve"> возможность добавлять</w:t>
        </w:r>
        <w:r w:rsidRPr="00CF5A5D">
          <w:rPr>
            <w:color w:val="1F3864" w:themeColor="accent5" w:themeShade="80"/>
            <w:sz w:val="20"/>
            <w:szCs w:val="20"/>
            <w:rPrChange w:id="204" w:author="Денис Романенко" w:date="2019-12-05T12:38:00Z">
              <w:rPr/>
            </w:rPrChange>
          </w:rPr>
          <w:t xml:space="preserve"> </w:t>
        </w:r>
      </w:ins>
      <w:ins w:id="205" w:author="Денис Романенко" w:date="2019-12-05T12:38:00Z">
        <w:r w:rsidR="00CF5A5D" w:rsidRPr="00CF5A5D">
          <w:rPr>
            <w:color w:val="1F3864" w:themeColor="accent5" w:themeShade="80"/>
            <w:sz w:val="20"/>
            <w:szCs w:val="20"/>
            <w:rPrChange w:id="206" w:author="Денис Романенко" w:date="2019-12-05T12:38:00Z">
              <w:rPr/>
            </w:rPrChange>
          </w:rPr>
          <w:t>фактического бенефициара, если вдруг он не числится в ЕГРЮЛ.</w:t>
        </w:r>
      </w:ins>
    </w:p>
    <w:p w14:paraId="173392A0" w14:textId="77777777" w:rsidR="00390A6E" w:rsidRPr="00F44721" w:rsidRDefault="00390A6E">
      <w:pPr>
        <w:rPr>
          <w:ins w:id="207" w:author="Кравченко Алина Николаевна" w:date="2019-12-04T16:27:00Z"/>
          <w:color w:val="FF0000"/>
          <w:sz w:val="20"/>
          <w:szCs w:val="20"/>
          <w:rPrChange w:id="208" w:author="Кравченко Алина Николаевна" w:date="2019-12-04T17:44:00Z">
            <w:rPr>
              <w:ins w:id="209" w:author="Кравченко Алина Николаевна" w:date="2019-12-04T16:27:00Z"/>
              <w:color w:val="FF0000"/>
            </w:rPr>
          </w:rPrChange>
        </w:rPr>
      </w:pPr>
      <w:bookmarkStart w:id="210" w:name="_GoBack"/>
      <w:bookmarkEnd w:id="210"/>
      <w:ins w:id="211" w:author="Кравченко Алина Николаевна" w:date="2019-12-04T16:25:00Z">
        <w:r w:rsidRPr="00F44721">
          <w:rPr>
            <w:color w:val="FF0000"/>
            <w:sz w:val="20"/>
            <w:szCs w:val="20"/>
            <w:rPrChange w:id="212" w:author="Кравченко Алина Николаевна" w:date="2019-12-04T17:44:00Z">
              <w:rPr>
                <w:color w:val="FF0000"/>
              </w:rPr>
            </w:rPrChange>
          </w:rPr>
          <w:br w:type="page"/>
        </w:r>
      </w:ins>
    </w:p>
    <w:p w14:paraId="308CC324" w14:textId="77777777" w:rsidR="00390A6E" w:rsidRPr="00F44721" w:rsidRDefault="00390A6E">
      <w:pPr>
        <w:rPr>
          <w:ins w:id="213" w:author="Кравченко Алина Николаевна" w:date="2019-12-04T16:25:00Z"/>
          <w:color w:val="FF0000"/>
          <w:sz w:val="20"/>
          <w:szCs w:val="20"/>
          <w:rPrChange w:id="214" w:author="Кравченко Алина Николаевна" w:date="2019-12-04T17:44:00Z">
            <w:rPr>
              <w:ins w:id="215" w:author="Кравченко Алина Николаевна" w:date="2019-12-04T16:25:00Z"/>
              <w:color w:val="FF0000"/>
            </w:rPr>
          </w:rPrChange>
        </w:rPr>
      </w:pPr>
      <w:ins w:id="216" w:author="Кравченко Алина Николаевна" w:date="2019-12-04T16:27:00Z">
        <w:r w:rsidRPr="00F44721">
          <w:rPr>
            <w:color w:val="FF0000"/>
            <w:sz w:val="20"/>
            <w:szCs w:val="20"/>
            <w:rPrChange w:id="217" w:author="Кравченко Алина Николаевна" w:date="2019-12-04T17:44:00Z">
              <w:rPr>
                <w:color w:val="FF0000"/>
              </w:rPr>
            </w:rPrChange>
          </w:rPr>
          <w:lastRenderedPageBreak/>
          <w:t>Приложение 1</w:t>
        </w:r>
      </w:ins>
    </w:p>
    <w:tbl>
      <w:tblPr>
        <w:tblW w:w="10120" w:type="dxa"/>
        <w:tblLook w:val="04A0" w:firstRow="1" w:lastRow="0" w:firstColumn="1" w:lastColumn="0" w:noHBand="0" w:noVBand="1"/>
      </w:tblPr>
      <w:tblGrid>
        <w:gridCol w:w="960"/>
        <w:gridCol w:w="9160"/>
      </w:tblGrid>
      <w:tr w:rsidR="00282FC3" w:rsidRPr="00F44721" w14:paraId="403360D6" w14:textId="77777777" w:rsidTr="00282FC3">
        <w:trPr>
          <w:trHeight w:val="300"/>
          <w:ins w:id="218" w:author="Кравченко Алина Николаевна" w:date="2019-12-04T16:55:00Z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0CB4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219" w:author="Кравченко Алина Николаевна" w:date="2019-12-04T16:55:00Z"/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  <w:rPrChange w:id="220" w:author="Кравченко Алина Николаевна" w:date="2019-12-04T17:44:00Z">
                  <w:rPr>
                    <w:ins w:id="221" w:author="Кравченко Алина Николаевна" w:date="2019-12-04T16:55:00Z"/>
                    <w:rFonts w:ascii="Calibri" w:eastAsia="Times New Roman" w:hAnsi="Calibri" w:cs="Calibri"/>
                    <w:b/>
                    <w:bCs/>
                    <w:color w:val="000000"/>
                    <w:lang w:eastAsia="ru-RU"/>
                  </w:rPr>
                </w:rPrChange>
              </w:rPr>
            </w:pPr>
            <w:ins w:id="222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  <w:lang w:eastAsia="ru-RU"/>
                  <w:rPrChange w:id="223" w:author="Кравченко Алина Николаевна" w:date="2019-12-04T17:44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rPrChange>
                </w:rPr>
                <w:t>№</w:t>
              </w:r>
            </w:ins>
          </w:p>
        </w:tc>
        <w:tc>
          <w:tcPr>
            <w:tcW w:w="9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19F4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224" w:author="Кравченко Алина Николаевна" w:date="2019-12-04T16:55:00Z"/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  <w:rPrChange w:id="225" w:author="Кравченко Алина Николаевна" w:date="2019-12-04T17:44:00Z">
                  <w:rPr>
                    <w:ins w:id="226" w:author="Кравченко Алина Николаевна" w:date="2019-12-04T16:55:00Z"/>
                    <w:rFonts w:ascii="Calibri" w:eastAsia="Times New Roman" w:hAnsi="Calibri" w:cs="Calibri"/>
                    <w:b/>
                    <w:bCs/>
                    <w:color w:val="000000"/>
                    <w:lang w:eastAsia="ru-RU"/>
                  </w:rPr>
                </w:rPrChange>
              </w:rPr>
            </w:pPr>
            <w:ins w:id="227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  <w:lang w:eastAsia="ru-RU"/>
                  <w:rPrChange w:id="228" w:author="Кравченко Алина Николаевна" w:date="2019-12-04T17:44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rPrChange>
                </w:rPr>
                <w:t>Причина отказа</w:t>
              </w:r>
            </w:ins>
          </w:p>
        </w:tc>
      </w:tr>
      <w:tr w:rsidR="00282FC3" w:rsidRPr="00F44721" w14:paraId="643BAE12" w14:textId="77777777" w:rsidTr="00282FC3">
        <w:trPr>
          <w:trHeight w:val="300"/>
          <w:ins w:id="229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B841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230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231" w:author="Кравченко Алина Николаевна" w:date="2019-12-04T17:44:00Z">
                  <w:rPr>
                    <w:ins w:id="232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233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34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8A7462B" w14:textId="77777777" w:rsidR="00282FC3" w:rsidRPr="00F44721" w:rsidRDefault="00282FC3" w:rsidP="00282FC3">
            <w:pPr>
              <w:spacing w:after="0" w:line="240" w:lineRule="auto"/>
              <w:rPr>
                <w:ins w:id="235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236" w:author="Кравченко Алина Николаевна" w:date="2019-12-04T17:44:00Z">
                  <w:rPr>
                    <w:ins w:id="237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238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39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Не соответствует требованиям Банка</w:t>
              </w:r>
            </w:ins>
          </w:p>
        </w:tc>
      </w:tr>
      <w:tr w:rsidR="00282FC3" w:rsidRPr="00F44721" w14:paraId="632E6C15" w14:textId="77777777" w:rsidTr="00282FC3">
        <w:trPr>
          <w:trHeight w:val="300"/>
          <w:ins w:id="240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C932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241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242" w:author="Кравченко Алина Николаевна" w:date="2019-12-04T17:44:00Z">
                  <w:rPr>
                    <w:ins w:id="243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244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45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2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6924" w14:textId="77777777" w:rsidR="00282FC3" w:rsidRPr="00F44721" w:rsidRDefault="00282FC3" w:rsidP="00282FC3">
            <w:pPr>
              <w:spacing w:after="0" w:line="240" w:lineRule="auto"/>
              <w:rPr>
                <w:ins w:id="246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247" w:author="Кравченко Алина Николаевна" w:date="2019-12-04T17:44:00Z">
                  <w:rPr>
                    <w:ins w:id="248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249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50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Гарантия исполнения в другом банке</w:t>
              </w:r>
            </w:ins>
          </w:p>
        </w:tc>
      </w:tr>
      <w:tr w:rsidR="00282FC3" w:rsidRPr="00F44721" w14:paraId="4A53ED4B" w14:textId="77777777" w:rsidTr="00282FC3">
        <w:trPr>
          <w:trHeight w:val="300"/>
          <w:ins w:id="251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51F3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252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253" w:author="Кравченко Алина Николаевна" w:date="2019-12-04T17:44:00Z">
                  <w:rPr>
                    <w:ins w:id="254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255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56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3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9579" w14:textId="77777777" w:rsidR="00282FC3" w:rsidRPr="00F44721" w:rsidRDefault="00282FC3" w:rsidP="00282FC3">
            <w:pPr>
              <w:spacing w:after="0" w:line="240" w:lineRule="auto"/>
              <w:rPr>
                <w:ins w:id="257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258" w:author="Кравченко Алина Николаевна" w:date="2019-12-04T17:44:00Z">
                  <w:rPr>
                    <w:ins w:id="259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260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61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Поставка мяса (более 30%)</w:t>
              </w:r>
            </w:ins>
          </w:p>
        </w:tc>
      </w:tr>
      <w:tr w:rsidR="00282FC3" w:rsidRPr="00F44721" w14:paraId="21768B08" w14:textId="77777777" w:rsidTr="00282FC3">
        <w:trPr>
          <w:trHeight w:val="300"/>
          <w:ins w:id="262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21C7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263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264" w:author="Кравченко Алина Николаевна" w:date="2019-12-04T17:44:00Z">
                  <w:rPr>
                    <w:ins w:id="265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266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67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4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865E" w14:textId="77777777" w:rsidR="00282FC3" w:rsidRPr="00F44721" w:rsidRDefault="00282FC3" w:rsidP="00282FC3">
            <w:pPr>
              <w:spacing w:after="0" w:line="240" w:lineRule="auto"/>
              <w:rPr>
                <w:ins w:id="268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269" w:author="Кравченко Алина Николаевна" w:date="2019-12-04T17:44:00Z">
                  <w:rPr>
                    <w:ins w:id="270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271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72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Место ведения бизнеса в запрещенном регионе</w:t>
              </w:r>
            </w:ins>
          </w:p>
        </w:tc>
      </w:tr>
      <w:tr w:rsidR="00282FC3" w:rsidRPr="00F44721" w14:paraId="7A07B63D" w14:textId="77777777" w:rsidTr="00282FC3">
        <w:trPr>
          <w:trHeight w:val="300"/>
          <w:ins w:id="273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854D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274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275" w:author="Кравченко Алина Николаевна" w:date="2019-12-04T17:44:00Z">
                  <w:rPr>
                    <w:ins w:id="276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277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78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5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BB2F" w14:textId="77777777" w:rsidR="00282FC3" w:rsidRPr="00F44721" w:rsidRDefault="00282FC3" w:rsidP="00282FC3">
            <w:pPr>
              <w:spacing w:after="0" w:line="240" w:lineRule="auto"/>
              <w:rPr>
                <w:ins w:id="279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280" w:author="Кравченко Алина Николаевна" w:date="2019-12-04T17:44:00Z">
                  <w:rPr>
                    <w:ins w:id="281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282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83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Закупка отменена</w:t>
              </w:r>
            </w:ins>
          </w:p>
        </w:tc>
      </w:tr>
      <w:tr w:rsidR="00282FC3" w:rsidRPr="00F44721" w14:paraId="5DBADE9D" w14:textId="77777777" w:rsidTr="00282FC3">
        <w:trPr>
          <w:trHeight w:val="300"/>
          <w:ins w:id="284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3CE5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285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286" w:author="Кравченко Алина Николаевна" w:date="2019-12-04T17:44:00Z">
                  <w:rPr>
                    <w:ins w:id="287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288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89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6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E50D" w14:textId="77777777" w:rsidR="00282FC3" w:rsidRPr="00F44721" w:rsidRDefault="00282FC3" w:rsidP="00282FC3">
            <w:pPr>
              <w:spacing w:after="0" w:line="240" w:lineRule="auto"/>
              <w:rPr>
                <w:ins w:id="290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291" w:author="Кравченко Алина Николаевна" w:date="2019-12-04T17:44:00Z">
                  <w:rPr>
                    <w:ins w:id="292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293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94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 xml:space="preserve">Запрещенный ОКВЭД (основной </w:t>
              </w:r>
              <w:proofErr w:type="spellStart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95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оквэд</w:t>
              </w:r>
              <w:proofErr w:type="spellEnd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96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 xml:space="preserve"> в </w:t>
              </w:r>
              <w:proofErr w:type="spellStart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97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егрюл</w:t>
              </w:r>
              <w:proofErr w:type="spellEnd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98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 xml:space="preserve">, </w:t>
              </w:r>
              <w:proofErr w:type="spellStart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99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оквэд</w:t>
              </w:r>
              <w:proofErr w:type="spellEnd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00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 xml:space="preserve"> предмета закупки)</w:t>
              </w:r>
            </w:ins>
          </w:p>
        </w:tc>
      </w:tr>
      <w:tr w:rsidR="00282FC3" w:rsidRPr="00F44721" w14:paraId="2C7F4BAC" w14:textId="77777777" w:rsidTr="00282FC3">
        <w:trPr>
          <w:trHeight w:val="300"/>
          <w:ins w:id="301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2465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302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03" w:author="Кравченко Алина Николаевна" w:date="2019-12-04T17:44:00Z">
                  <w:rPr>
                    <w:ins w:id="304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05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06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7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1E18" w14:textId="77777777" w:rsidR="00282FC3" w:rsidRPr="00F44721" w:rsidRDefault="00282FC3" w:rsidP="00282FC3">
            <w:pPr>
              <w:spacing w:after="0" w:line="240" w:lineRule="auto"/>
              <w:rPr>
                <w:ins w:id="307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08" w:author="Кравченко Алина Николаевна" w:date="2019-12-04T17:44:00Z">
                  <w:rPr>
                    <w:ins w:id="309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10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11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Отрицательные значения в балансе</w:t>
              </w:r>
            </w:ins>
          </w:p>
        </w:tc>
      </w:tr>
      <w:tr w:rsidR="00282FC3" w:rsidRPr="00F44721" w14:paraId="2C70CB85" w14:textId="77777777" w:rsidTr="00282FC3">
        <w:trPr>
          <w:trHeight w:val="300"/>
          <w:ins w:id="312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CDDE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313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14" w:author="Кравченко Алина Николаевна" w:date="2019-12-04T17:44:00Z">
                  <w:rPr>
                    <w:ins w:id="315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16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17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8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82F6" w14:textId="77777777" w:rsidR="00282FC3" w:rsidRPr="00F44721" w:rsidRDefault="00282FC3" w:rsidP="00282FC3">
            <w:pPr>
              <w:spacing w:after="0" w:line="240" w:lineRule="auto"/>
              <w:rPr>
                <w:ins w:id="318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19" w:author="Кравченко Алина Николаевна" w:date="2019-12-04T17:44:00Z">
                  <w:rPr>
                    <w:ins w:id="320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proofErr w:type="spellStart"/>
            <w:ins w:id="321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22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Переобеспечение</w:t>
              </w:r>
              <w:proofErr w:type="spellEnd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23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 xml:space="preserve"> </w:t>
              </w:r>
            </w:ins>
          </w:p>
        </w:tc>
      </w:tr>
      <w:tr w:rsidR="00282FC3" w:rsidRPr="00F44721" w14:paraId="4090C3CB" w14:textId="77777777" w:rsidTr="00282FC3">
        <w:trPr>
          <w:trHeight w:val="300"/>
          <w:ins w:id="324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70F9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325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26" w:author="Кравченко Алина Николаевна" w:date="2019-12-04T17:44:00Z">
                  <w:rPr>
                    <w:ins w:id="327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28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29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9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017B" w14:textId="77777777" w:rsidR="00282FC3" w:rsidRPr="00F44721" w:rsidRDefault="00282FC3" w:rsidP="00282FC3">
            <w:pPr>
              <w:spacing w:after="0" w:line="240" w:lineRule="auto"/>
              <w:rPr>
                <w:ins w:id="330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31" w:author="Кравченко Алина Николаевна" w:date="2019-12-04T17:44:00Z">
                  <w:rPr>
                    <w:ins w:id="332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33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34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Плохое фин. положение</w:t>
              </w:r>
            </w:ins>
          </w:p>
        </w:tc>
      </w:tr>
      <w:tr w:rsidR="00282FC3" w:rsidRPr="00F44721" w14:paraId="72782306" w14:textId="77777777" w:rsidTr="00282FC3">
        <w:trPr>
          <w:trHeight w:val="300"/>
          <w:ins w:id="335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232F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336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37" w:author="Кравченко Алина Николаевна" w:date="2019-12-04T17:44:00Z">
                  <w:rPr>
                    <w:ins w:id="338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39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40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10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6CC8" w14:textId="77777777" w:rsidR="00282FC3" w:rsidRPr="00F44721" w:rsidRDefault="00282FC3" w:rsidP="00282FC3">
            <w:pPr>
              <w:spacing w:after="0" w:line="240" w:lineRule="auto"/>
              <w:rPr>
                <w:ins w:id="341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42" w:author="Кравченко Алина Николаевна" w:date="2019-12-04T17:44:00Z">
                  <w:rPr>
                    <w:ins w:id="343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44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45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Не соответствует условиям страховки</w:t>
              </w:r>
            </w:ins>
          </w:p>
        </w:tc>
      </w:tr>
      <w:tr w:rsidR="00282FC3" w:rsidRPr="00F44721" w14:paraId="3A7CDD67" w14:textId="77777777" w:rsidTr="00282FC3">
        <w:trPr>
          <w:trHeight w:val="300"/>
          <w:ins w:id="346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8C74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347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48" w:author="Кравченко Алина Николаевна" w:date="2019-12-04T17:44:00Z">
                  <w:rPr>
                    <w:ins w:id="349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50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51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11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E794" w14:textId="77777777" w:rsidR="00282FC3" w:rsidRPr="00F44721" w:rsidRDefault="00282FC3" w:rsidP="00282FC3">
            <w:pPr>
              <w:spacing w:after="0" w:line="240" w:lineRule="auto"/>
              <w:rPr>
                <w:ins w:id="352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53" w:author="Кравченко Алина Николаевна" w:date="2019-12-04T17:44:00Z">
                  <w:rPr>
                    <w:ins w:id="354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55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56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 xml:space="preserve">Сумма БГ менее 100 </w:t>
              </w:r>
              <w:proofErr w:type="spellStart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57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тыс.руб</w:t>
              </w:r>
              <w:proofErr w:type="spellEnd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58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.</w:t>
              </w:r>
            </w:ins>
          </w:p>
        </w:tc>
      </w:tr>
      <w:tr w:rsidR="00282FC3" w:rsidRPr="00F44721" w14:paraId="2C8B673F" w14:textId="77777777" w:rsidTr="00282FC3">
        <w:trPr>
          <w:trHeight w:val="300"/>
          <w:ins w:id="359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7A94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360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61" w:author="Кравченко Алина Николаевна" w:date="2019-12-04T17:44:00Z">
                  <w:rPr>
                    <w:ins w:id="362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63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64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12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6884" w14:textId="77777777" w:rsidR="00282FC3" w:rsidRPr="00F44721" w:rsidRDefault="00282FC3" w:rsidP="00282FC3">
            <w:pPr>
              <w:spacing w:after="0" w:line="240" w:lineRule="auto"/>
              <w:rPr>
                <w:ins w:id="365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66" w:author="Кравченко Алина Николаевна" w:date="2019-12-04T17:44:00Z">
                  <w:rPr>
                    <w:ins w:id="367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68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69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Срок БГ более 5 лет</w:t>
              </w:r>
            </w:ins>
          </w:p>
        </w:tc>
      </w:tr>
      <w:tr w:rsidR="00282FC3" w:rsidRPr="00F44721" w14:paraId="65BB3DBE" w14:textId="77777777" w:rsidTr="00282FC3">
        <w:trPr>
          <w:trHeight w:val="300"/>
          <w:ins w:id="370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A6D0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371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72" w:author="Кравченко Алина Николаевна" w:date="2019-12-04T17:44:00Z">
                  <w:rPr>
                    <w:ins w:id="373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74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75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13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6BFA" w14:textId="77777777" w:rsidR="00282FC3" w:rsidRPr="00F44721" w:rsidRDefault="00282FC3" w:rsidP="00282FC3">
            <w:pPr>
              <w:spacing w:after="0" w:line="240" w:lineRule="auto"/>
              <w:rPr>
                <w:ins w:id="376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77" w:author="Кравченко Алина Николаевна" w:date="2019-12-04T17:44:00Z">
                  <w:rPr>
                    <w:ins w:id="378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79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80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Закупка не в рамках 44-ФЗ или 223-ФЗ</w:t>
              </w:r>
            </w:ins>
          </w:p>
        </w:tc>
      </w:tr>
      <w:tr w:rsidR="00282FC3" w:rsidRPr="00F44721" w14:paraId="1EAD81EA" w14:textId="77777777" w:rsidTr="00282FC3">
        <w:trPr>
          <w:trHeight w:val="300"/>
          <w:ins w:id="381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9FD4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382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83" w:author="Кравченко Алина Николаевна" w:date="2019-12-04T17:44:00Z">
                  <w:rPr>
                    <w:ins w:id="384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85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86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14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60E2" w14:textId="77777777" w:rsidR="00282FC3" w:rsidRPr="00F44721" w:rsidRDefault="00282FC3" w:rsidP="00282FC3">
            <w:pPr>
              <w:spacing w:after="0" w:line="240" w:lineRule="auto"/>
              <w:rPr>
                <w:ins w:id="387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88" w:author="Кравченко Алина Николаевна" w:date="2019-12-04T17:44:00Z">
                  <w:rPr>
                    <w:ins w:id="389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90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91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ОПФ Принципала не соответствует условиям продукта</w:t>
              </w:r>
            </w:ins>
          </w:p>
        </w:tc>
      </w:tr>
      <w:tr w:rsidR="00282FC3" w:rsidRPr="00F44721" w14:paraId="4C445FB2" w14:textId="77777777" w:rsidTr="00282FC3">
        <w:trPr>
          <w:trHeight w:val="300"/>
          <w:ins w:id="392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B040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393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94" w:author="Кравченко Алина Николаевна" w:date="2019-12-04T17:44:00Z">
                  <w:rPr>
                    <w:ins w:id="395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96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97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15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2A3F" w14:textId="77777777" w:rsidR="00282FC3" w:rsidRPr="00F44721" w:rsidRDefault="00282FC3" w:rsidP="00282FC3">
            <w:pPr>
              <w:spacing w:after="0" w:line="240" w:lineRule="auto"/>
              <w:rPr>
                <w:ins w:id="398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99" w:author="Кравченко Алина Николаевна" w:date="2019-12-04T17:44:00Z">
                  <w:rPr>
                    <w:ins w:id="400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401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02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Закупка в рамках государственного оборонного заказа (ФЗ № 275-ФЗ)</w:t>
              </w:r>
            </w:ins>
          </w:p>
        </w:tc>
      </w:tr>
      <w:tr w:rsidR="00282FC3" w:rsidRPr="00F44721" w14:paraId="7462774C" w14:textId="77777777" w:rsidTr="00282FC3">
        <w:trPr>
          <w:trHeight w:val="300"/>
          <w:ins w:id="403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0677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404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405" w:author="Кравченко Алина Николаевна" w:date="2019-12-04T17:44:00Z">
                  <w:rPr>
                    <w:ins w:id="406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407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08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16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E9CF" w14:textId="77777777" w:rsidR="00282FC3" w:rsidRPr="00F44721" w:rsidRDefault="00282FC3" w:rsidP="00282FC3">
            <w:pPr>
              <w:spacing w:after="0" w:line="240" w:lineRule="auto"/>
              <w:rPr>
                <w:ins w:id="409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410" w:author="Кравченко Алина Николаевна" w:date="2019-12-04T17:44:00Z">
                  <w:rPr>
                    <w:ins w:id="411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412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13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Иное (нет из выпадающего списка ВБЦ)</w:t>
              </w:r>
            </w:ins>
          </w:p>
        </w:tc>
      </w:tr>
      <w:tr w:rsidR="00282FC3" w:rsidRPr="00F44721" w14:paraId="2ED25D54" w14:textId="77777777" w:rsidTr="00282FC3">
        <w:trPr>
          <w:trHeight w:val="300"/>
          <w:ins w:id="414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9B4B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415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416" w:author="Кравченко Алина Николаевна" w:date="2019-12-04T17:44:00Z">
                  <w:rPr>
                    <w:ins w:id="417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418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19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17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494F" w14:textId="77777777" w:rsidR="00282FC3" w:rsidRPr="00F44721" w:rsidRDefault="00282FC3" w:rsidP="00282FC3">
            <w:pPr>
              <w:spacing w:after="0" w:line="240" w:lineRule="auto"/>
              <w:rPr>
                <w:ins w:id="420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421" w:author="Кравченко Алина Николаевна" w:date="2019-12-04T17:44:00Z">
                  <w:rPr>
                    <w:ins w:id="422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423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24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Отказ ЛПР</w:t>
              </w:r>
            </w:ins>
          </w:p>
        </w:tc>
      </w:tr>
    </w:tbl>
    <w:p w14:paraId="575327AC" w14:textId="77777777" w:rsidR="00627E04" w:rsidRPr="00F44721" w:rsidRDefault="00627E04">
      <w:pPr>
        <w:pStyle w:val="ListParagraph"/>
        <w:jc w:val="both"/>
        <w:rPr>
          <w:sz w:val="20"/>
          <w:szCs w:val="20"/>
          <w:rPrChange w:id="425" w:author="Кравченко Алина Николаевна" w:date="2019-12-04T17:44:00Z">
            <w:rPr/>
          </w:rPrChange>
        </w:rPr>
        <w:pPrChange w:id="426" w:author="Кравченко Алина Николаевна" w:date="2019-12-04T16:27:00Z">
          <w:pPr>
            <w:pStyle w:val="ListParagraph"/>
            <w:numPr>
              <w:numId w:val="5"/>
            </w:numPr>
            <w:ind w:hanging="360"/>
            <w:jc w:val="both"/>
          </w:pPr>
        </w:pPrChange>
      </w:pPr>
    </w:p>
    <w:sectPr w:rsidR="00627E04" w:rsidRPr="00F44721" w:rsidSect="00F44721">
      <w:pgSz w:w="11906" w:h="16838"/>
      <w:pgMar w:top="993" w:right="1133" w:bottom="1702" w:left="993" w:header="708" w:footer="708" w:gutter="0"/>
      <w:cols w:space="708"/>
      <w:docGrid w:linePitch="360"/>
      <w:sectPrChange w:id="427" w:author="Кравченко Алина Николаевна" w:date="2019-12-04T17:44:00Z">
        <w:sectPr w:rsidR="00627E04" w:rsidRPr="00F44721" w:rsidSect="00F44721">
          <w:pgMar w:top="1134" w:right="850" w:bottom="1134" w:left="1701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Ларина Оксана Игоревна" w:date="2019-12-04T18:58:00Z" w:initials="ЛОИ">
    <w:p w14:paraId="2C1B3455" w14:textId="77777777" w:rsidR="00E56276" w:rsidRDefault="00E56276">
      <w:pPr>
        <w:pStyle w:val="CommentText"/>
      </w:pPr>
      <w:r>
        <w:rPr>
          <w:rStyle w:val="CommentReference"/>
        </w:rPr>
        <w:annotationRef/>
      </w:r>
      <w:r>
        <w:t xml:space="preserve">А мы понимаем где мы будем их хранить?  И кто будет вести их учет? </w:t>
      </w:r>
    </w:p>
  </w:comment>
  <w:comment w:id="36" w:author="Ларина Оксана Игоревна" w:date="2019-12-04T18:58:00Z" w:initials="ЛОИ">
    <w:p w14:paraId="2AB36DAF" w14:textId="77777777" w:rsidR="00E56276" w:rsidRDefault="00E56276">
      <w:pPr>
        <w:pStyle w:val="CommentText"/>
      </w:pPr>
      <w:r>
        <w:rPr>
          <w:rStyle w:val="CommentReference"/>
        </w:rPr>
        <w:annotationRef/>
      </w:r>
      <w:r>
        <w:t>Клиент при отправке пакета документов не должен иметь возможность править в изначальном пакете ничего. Т.к. оператору придется верифицировать весть пакет документов после каждого возврата с доработки сделки.</w:t>
      </w:r>
    </w:p>
  </w:comment>
  <w:comment w:id="37" w:author="Денис Романенко" w:date="2019-12-05T12:17:00Z" w:initials="ДР">
    <w:p w14:paraId="31ED1175" w14:textId="76E19C75" w:rsidR="00D01FD6" w:rsidRPr="00D01FD6" w:rsidRDefault="00D01FD6">
      <w:pPr>
        <w:pStyle w:val="CommentText"/>
      </w:pPr>
      <w:r>
        <w:rPr>
          <w:rStyle w:val="CommentReference"/>
        </w:rPr>
        <w:annotationRef/>
      </w:r>
    </w:p>
  </w:comment>
  <w:comment w:id="116" w:author="Ларина Оксана Игоревна" w:date="2019-12-04T19:02:00Z" w:initials="ЛОИ">
    <w:p w14:paraId="40838D05" w14:textId="77777777" w:rsidR="00E56276" w:rsidRDefault="00E56276">
      <w:pPr>
        <w:pStyle w:val="CommentText"/>
      </w:pPr>
      <w:r>
        <w:rPr>
          <w:rStyle w:val="CommentReference"/>
        </w:rPr>
        <w:annotationRef/>
      </w:r>
      <w:r>
        <w:t xml:space="preserve">Кто будет вносить изменения в бланк БГ в таком варианте?  И будет ли доступен шаблон БГ Банка?  С каким бланком сделка уйдет на этап выпуск?   </w:t>
      </w:r>
    </w:p>
  </w:comment>
  <w:comment w:id="117" w:author="Денис Романенко" w:date="2019-12-05T12:23:00Z" w:initials="ДР">
    <w:p w14:paraId="17D287B5" w14:textId="3DD9AF1D" w:rsidR="00D01FD6" w:rsidRDefault="00D01FD6" w:rsidP="004C057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1B3455" w15:done="0"/>
  <w15:commentEx w15:paraId="2AB36DAF" w15:done="0"/>
  <w15:commentEx w15:paraId="31ED1175" w15:paraIdParent="2AB36DAF" w15:done="0"/>
  <w15:commentEx w15:paraId="40838D05" w15:done="0"/>
  <w15:commentEx w15:paraId="17D287B5" w15:paraIdParent="40838D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1B3455" w16cid:durableId="21BDF0BE"/>
  <w16cid:commentId w16cid:paraId="2AB36DAF" w16cid:durableId="21BDF0BF"/>
  <w16cid:commentId w16cid:paraId="31ED1175" w16cid:durableId="21BDF0C0"/>
  <w16cid:commentId w16cid:paraId="40838D05" w16cid:durableId="21BDF0C1"/>
  <w16cid:commentId w16cid:paraId="17D287B5" w16cid:durableId="21BDF0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A67F4"/>
    <w:multiLevelType w:val="hybridMultilevel"/>
    <w:tmpl w:val="EF926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9464D"/>
    <w:multiLevelType w:val="hybridMultilevel"/>
    <w:tmpl w:val="EF926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D6C04"/>
    <w:multiLevelType w:val="hybridMultilevel"/>
    <w:tmpl w:val="A4BC4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444FD"/>
    <w:multiLevelType w:val="hybridMultilevel"/>
    <w:tmpl w:val="EF926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53B1F"/>
    <w:multiLevelType w:val="hybridMultilevel"/>
    <w:tmpl w:val="1848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равченко Алина Николаевна">
    <w15:presenceInfo w15:providerId="None" w15:userId="Кравченко Алина Николаевна"/>
  </w15:person>
  <w15:person w15:author="Microsoft Office User">
    <w15:presenceInfo w15:providerId="None" w15:userId="Microsoft Office User"/>
  </w15:person>
  <w15:person w15:author="Ларина Оксана Игоревна">
    <w15:presenceInfo w15:providerId="None" w15:userId="Ларина Оксана Игоревна"/>
  </w15:person>
  <w15:person w15:author="Денис Романенко">
    <w15:presenceInfo w15:providerId="Windows Live" w15:userId="9ec4721843d340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04"/>
    <w:rsid w:val="001C41DE"/>
    <w:rsid w:val="002626F8"/>
    <w:rsid w:val="0027104A"/>
    <w:rsid w:val="00275545"/>
    <w:rsid w:val="00282FC3"/>
    <w:rsid w:val="002C4D4B"/>
    <w:rsid w:val="00306A5D"/>
    <w:rsid w:val="00390A6E"/>
    <w:rsid w:val="003F36EC"/>
    <w:rsid w:val="004A7604"/>
    <w:rsid w:val="004C0572"/>
    <w:rsid w:val="00501819"/>
    <w:rsid w:val="00555DEC"/>
    <w:rsid w:val="00603416"/>
    <w:rsid w:val="00627E04"/>
    <w:rsid w:val="006A6D9B"/>
    <w:rsid w:val="00737B5C"/>
    <w:rsid w:val="007E711E"/>
    <w:rsid w:val="00813562"/>
    <w:rsid w:val="0084454D"/>
    <w:rsid w:val="00852005"/>
    <w:rsid w:val="00897F79"/>
    <w:rsid w:val="00976432"/>
    <w:rsid w:val="00A40072"/>
    <w:rsid w:val="00A8258A"/>
    <w:rsid w:val="00B250AE"/>
    <w:rsid w:val="00C24719"/>
    <w:rsid w:val="00CF5A5D"/>
    <w:rsid w:val="00D01FD6"/>
    <w:rsid w:val="00D02C16"/>
    <w:rsid w:val="00D14D49"/>
    <w:rsid w:val="00D20C01"/>
    <w:rsid w:val="00D21099"/>
    <w:rsid w:val="00D21507"/>
    <w:rsid w:val="00D26345"/>
    <w:rsid w:val="00DC022A"/>
    <w:rsid w:val="00E56276"/>
    <w:rsid w:val="00EB3BA3"/>
    <w:rsid w:val="00F01EEB"/>
    <w:rsid w:val="00F142F5"/>
    <w:rsid w:val="00F14559"/>
    <w:rsid w:val="00F4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924B7"/>
  <w15:chartTrackingRefBased/>
  <w15:docId w15:val="{15908DA8-9794-42BE-839B-13971BBD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0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47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47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47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7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7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71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1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987</Words>
  <Characters>5627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Романенко</dc:creator>
  <cp:keywords/>
  <dc:description/>
  <cp:lastModifiedBy>Microsoft Office User</cp:lastModifiedBy>
  <cp:revision>11</cp:revision>
  <dcterms:created xsi:type="dcterms:W3CDTF">2020-01-06T09:46:00Z</dcterms:created>
  <dcterms:modified xsi:type="dcterms:W3CDTF">2020-01-07T11:52:00Z</dcterms:modified>
</cp:coreProperties>
</file>